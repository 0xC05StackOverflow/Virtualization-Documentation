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54D21" w14:textId="77777777" w:rsidR="0048155D" w:rsidRDefault="0048155D" w:rsidP="0048155D">
      <w:pPr>
        <w:pStyle w:val="Heading1"/>
      </w:pPr>
      <w:r>
        <w:t>Build and run an application with or without .NET Core 2.0 or PowerShell Core 6</w:t>
      </w:r>
    </w:p>
    <w:p w14:paraId="744CA9C6" w14:textId="77777777" w:rsidR="0048155D" w:rsidRDefault="0048155D" w:rsidP="0048155D"/>
    <w:p w14:paraId="3C1A1960" w14:textId="77777777" w:rsidR="0048155D" w:rsidRDefault="0048155D" w:rsidP="0048155D">
      <w:r>
        <w:t xml:space="preserve">The Nano Server base OS Container image in this release has removed .NET Core and PowerShell, though both .NET Core and PowerShell are supported as an add-on layered container on top of the base Nano Server container.  </w:t>
      </w:r>
    </w:p>
    <w:p w14:paraId="504C48DF" w14:textId="77777777" w:rsidR="0048155D" w:rsidRDefault="0048155D" w:rsidP="0048155D">
      <w:r>
        <w:t xml:space="preserve">If your container is to run native code or open frameworks such as Node.js, Python, Ruby, </w:t>
      </w:r>
      <w:proofErr w:type="spellStart"/>
      <w:r>
        <w:t>etc</w:t>
      </w:r>
      <w:proofErr w:type="spellEnd"/>
      <w:r>
        <w:t xml:space="preserve">, the base Nano Server container is sufficient.  One nuance is that certain native code may not run as a result of </w:t>
      </w:r>
      <w:hyperlink r:id="rId8" w:history="1">
        <w:commentRangeStart w:id="0"/>
        <w:commentRangeStart w:id="1"/>
        <w:r w:rsidRPr="00763D39">
          <w:rPr>
            <w:rStyle w:val="Hyperlink"/>
          </w:rPr>
          <w:t>footprint savings</w:t>
        </w:r>
      </w:hyperlink>
      <w:r>
        <w:t xml:space="preserve"> </w:t>
      </w:r>
      <w:commentRangeEnd w:id="0"/>
      <w:r>
        <w:rPr>
          <w:rStyle w:val="CommentReference"/>
        </w:rPr>
        <w:commentReference w:id="0"/>
      </w:r>
      <w:commentRangeEnd w:id="1"/>
      <w:r>
        <w:rPr>
          <w:rStyle w:val="CommentReference"/>
        </w:rPr>
        <w:commentReference w:id="1"/>
      </w:r>
      <w:commentRangeStart w:id="2"/>
      <w:commentRangeStart w:id="3"/>
      <w:r>
        <w:t>in this release compared to WS2016 release</w:t>
      </w:r>
      <w:commentRangeEnd w:id="2"/>
      <w:r>
        <w:rPr>
          <w:rStyle w:val="CommentReference"/>
        </w:rPr>
        <w:commentReference w:id="2"/>
      </w:r>
      <w:commentRangeEnd w:id="3"/>
      <w:r>
        <w:rPr>
          <w:rStyle w:val="CommentReference"/>
        </w:rPr>
        <w:commentReference w:id="3"/>
      </w:r>
      <w:r>
        <w:t xml:space="preserve">. If there are any regression issues you notice, let us know in the </w:t>
      </w:r>
      <w:hyperlink r:id="rId11" w:history="1">
        <w:r w:rsidRPr="00A60062">
          <w:rPr>
            <w:rStyle w:val="Hyperlink"/>
          </w:rPr>
          <w:t>forums</w:t>
        </w:r>
      </w:hyperlink>
      <w:r>
        <w:t xml:space="preserve">. </w:t>
      </w:r>
    </w:p>
    <w:p w14:paraId="19947A6A" w14:textId="77777777" w:rsidR="0048155D" w:rsidRDefault="0048155D" w:rsidP="0048155D">
      <w:r>
        <w:t xml:space="preserve">To build your container from a </w:t>
      </w:r>
      <w:proofErr w:type="spellStart"/>
      <w:r>
        <w:t>Dockerfile</w:t>
      </w:r>
      <w:proofErr w:type="spellEnd"/>
      <w:r>
        <w:t xml:space="preserve">, </w:t>
      </w:r>
      <w:proofErr w:type="gramStart"/>
      <w:r>
        <w:t xml:space="preserve">use  </w:t>
      </w:r>
      <w:r w:rsidRPr="370932FC">
        <w:rPr>
          <w:rStyle w:val="HTMLCode"/>
          <w:rFonts w:eastAsiaTheme="minorEastAsia"/>
          <w:color w:val="222222"/>
        </w:rPr>
        <w:t>docker</w:t>
      </w:r>
      <w:proofErr w:type="gramEnd"/>
      <w:r w:rsidRPr="370932FC">
        <w:rPr>
          <w:rStyle w:val="HTMLCode"/>
          <w:rFonts w:eastAsiaTheme="minorEastAsia"/>
          <w:color w:val="222222"/>
        </w:rPr>
        <w:t xml:space="preserve"> build</w:t>
      </w:r>
      <w:r>
        <w:t xml:space="preserve"> and to run it, </w:t>
      </w:r>
      <w:r w:rsidRPr="370932FC">
        <w:rPr>
          <w:rStyle w:val="HTMLCode"/>
          <w:rFonts w:eastAsiaTheme="minorEastAsia"/>
          <w:color w:val="222222"/>
        </w:rPr>
        <w:t>docker run</w:t>
      </w:r>
      <w:r>
        <w:t>.  The following command will download the Nano Server Container base OS image, which may take a few minutes, and print a “Hello World!” message at the host console.</w:t>
      </w:r>
    </w:p>
    <w:p w14:paraId="70290175" w14:textId="77777777" w:rsidR="0048155D" w:rsidRPr="00BE5107" w:rsidRDefault="0048155D" w:rsidP="0048155D">
      <w:pPr>
        <w:pStyle w:val="ListParagraph"/>
        <w:rPr>
          <w:rFonts w:ascii="Consolas" w:eastAsia="Times New Roman" w:hAnsi="Consolas" w:cs="Courier New"/>
          <w:sz w:val="20"/>
          <w:szCs w:val="20"/>
        </w:rPr>
      </w:pPr>
      <w:r>
        <w:rPr>
          <w:rFonts w:ascii="Consolas" w:eastAsia="Times New Roman" w:hAnsi="Consolas" w:cs="Courier New"/>
          <w:sz w:val="20"/>
          <w:szCs w:val="20"/>
        </w:rPr>
        <w:t>d</w:t>
      </w:r>
      <w:r w:rsidRPr="00BE5107">
        <w:rPr>
          <w:rFonts w:ascii="Consolas" w:eastAsia="Times New Roman" w:hAnsi="Consolas" w:cs="Courier New"/>
          <w:sz w:val="20"/>
          <w:szCs w:val="20"/>
        </w:rPr>
        <w:t xml:space="preserve">ocker run </w:t>
      </w:r>
      <w:proofErr w:type="spellStart"/>
      <w:r>
        <w:rPr>
          <w:rFonts w:ascii="Consolas" w:eastAsia="Times New Roman" w:hAnsi="Consolas" w:cs="Courier New"/>
          <w:sz w:val="20"/>
          <w:szCs w:val="20"/>
        </w:rPr>
        <w:t>m</w:t>
      </w:r>
      <w:r w:rsidRPr="00BE5107">
        <w:rPr>
          <w:rFonts w:ascii="Consolas" w:eastAsia="Times New Roman" w:hAnsi="Consolas" w:cs="Courier New"/>
          <w:sz w:val="20"/>
          <w:szCs w:val="20"/>
        </w:rPr>
        <w:t>icrosoft</w:t>
      </w:r>
      <w:proofErr w:type="spellEnd"/>
      <w:r w:rsidRPr="00BE5107">
        <w:rPr>
          <w:rFonts w:ascii="Consolas" w:eastAsia="Times New Roman" w:hAnsi="Consolas" w:cs="Courier New"/>
          <w:sz w:val="20"/>
          <w:szCs w:val="20"/>
        </w:rPr>
        <w:t>/</w:t>
      </w:r>
      <w:proofErr w:type="spellStart"/>
      <w:r w:rsidRPr="00BE5107">
        <w:rPr>
          <w:rFonts w:ascii="Consolas" w:eastAsia="Times New Roman" w:hAnsi="Consolas" w:cs="Courier New"/>
          <w:sz w:val="20"/>
          <w:szCs w:val="20"/>
        </w:rPr>
        <w:t>nanoserver</w:t>
      </w:r>
      <w:proofErr w:type="spellEnd"/>
      <w:r>
        <w:rPr>
          <w:rFonts w:ascii="Consolas" w:eastAsia="Times New Roman" w:hAnsi="Consolas" w:cs="Courier New"/>
          <w:sz w:val="20"/>
          <w:szCs w:val="20"/>
        </w:rPr>
        <w:t>-insider</w:t>
      </w:r>
      <w:r w:rsidRPr="00BE5107">
        <w:rPr>
          <w:rFonts w:ascii="Consolas" w:eastAsia="Times New Roman" w:hAnsi="Consolas" w:cs="Courier New"/>
          <w:sz w:val="20"/>
          <w:szCs w:val="20"/>
        </w:rPr>
        <w:t xml:space="preserve"> </w:t>
      </w:r>
      <w:proofErr w:type="spellStart"/>
      <w:r w:rsidRPr="00BE5107">
        <w:rPr>
          <w:rFonts w:ascii="Consolas" w:eastAsia="Times New Roman" w:hAnsi="Consolas" w:cs="Courier New"/>
          <w:sz w:val="20"/>
          <w:szCs w:val="20"/>
        </w:rPr>
        <w:t>cmd</w:t>
      </w:r>
      <w:proofErr w:type="spellEnd"/>
      <w:r w:rsidRPr="00BE5107">
        <w:rPr>
          <w:rFonts w:ascii="Consolas" w:eastAsia="Times New Roman" w:hAnsi="Consolas" w:cs="Courier New"/>
          <w:sz w:val="20"/>
          <w:szCs w:val="20"/>
        </w:rPr>
        <w:t xml:space="preserve"> /c echo Hello World!</w:t>
      </w:r>
    </w:p>
    <w:p w14:paraId="7029D43F" w14:textId="77777777" w:rsidR="0048155D" w:rsidRDefault="0048155D" w:rsidP="0048155D">
      <w:r>
        <w:t xml:space="preserve">You can build more complicated applications using </w:t>
      </w:r>
      <w:hyperlink r:id="rId12" w:history="1">
        <w:proofErr w:type="spellStart"/>
        <w:r w:rsidRPr="00BE5107">
          <w:rPr>
            <w:rStyle w:val="Hyperlink"/>
          </w:rPr>
          <w:t>Dockerfile</w:t>
        </w:r>
        <w:r>
          <w:rPr>
            <w:rStyle w:val="Hyperlink"/>
          </w:rPr>
          <w:t>s</w:t>
        </w:r>
        <w:proofErr w:type="spellEnd"/>
        <w:r w:rsidRPr="00BE5107">
          <w:rPr>
            <w:rStyle w:val="Hyperlink"/>
          </w:rPr>
          <w:t xml:space="preserve"> on Windows</w:t>
        </w:r>
      </w:hyperlink>
      <w:r>
        <w:t xml:space="preserve">, with </w:t>
      </w:r>
      <w:proofErr w:type="spellStart"/>
      <w:r>
        <w:t>Dockerfile</w:t>
      </w:r>
      <w:proofErr w:type="spellEnd"/>
      <w:r>
        <w:t xml:space="preserve"> syntax such as FROM, RUN, COPY, ADD, CMD, etc.  </w:t>
      </w:r>
      <w:commentRangeStart w:id="4"/>
      <w:commentRangeStart w:id="5"/>
      <w:commentRangeStart w:id="6"/>
      <w:r>
        <w:t xml:space="preserve">However, you cannot use syntax like </w:t>
      </w:r>
      <w:r w:rsidRPr="00BE5107">
        <w:rPr>
          <w:rStyle w:val="HTMLCode"/>
          <w:rFonts w:eastAsiaTheme="minorEastAsia"/>
          <w:color w:val="222222"/>
        </w:rPr>
        <w:t xml:space="preserve">RUN </w:t>
      </w:r>
      <w:proofErr w:type="spellStart"/>
      <w:r w:rsidRPr="00BE5107">
        <w:rPr>
          <w:rStyle w:val="HTMLCode"/>
          <w:rFonts w:eastAsiaTheme="minorEastAsia"/>
          <w:color w:val="222222"/>
        </w:rPr>
        <w:t>powershell</w:t>
      </w:r>
      <w:proofErr w:type="spellEnd"/>
      <w:r>
        <w:t xml:space="preserve">, or </w:t>
      </w:r>
      <w:r w:rsidRPr="00BE5107">
        <w:rPr>
          <w:rStyle w:val="HTMLCode"/>
          <w:rFonts w:eastAsiaTheme="minorEastAsia"/>
          <w:color w:val="222222"/>
        </w:rPr>
        <w:t>RUN dism.exe</w:t>
      </w:r>
      <w:r>
        <w:t xml:space="preserve"> with this base image, due to the removal of PowerShell and Servicing Stack.</w:t>
      </w:r>
      <w:commentRangeEnd w:id="4"/>
      <w:r>
        <w:rPr>
          <w:rStyle w:val="CommentReference"/>
        </w:rPr>
        <w:commentReference w:id="4"/>
      </w:r>
      <w:commentRangeEnd w:id="5"/>
      <w:r>
        <w:rPr>
          <w:rStyle w:val="CommentReference"/>
        </w:rPr>
        <w:commentReference w:id="5"/>
      </w:r>
      <w:commentRangeEnd w:id="6"/>
      <w:r w:rsidR="003C002B">
        <w:rPr>
          <w:rStyle w:val="CommentReference"/>
        </w:rPr>
        <w:commentReference w:id="6"/>
      </w:r>
    </w:p>
    <w:p w14:paraId="0FC060B6" w14:textId="77777777" w:rsidR="0048155D" w:rsidRDefault="0048155D" w:rsidP="0048155D">
      <w:proofErr w:type="gramStart"/>
      <w:r>
        <w:t>As a result of</w:t>
      </w:r>
      <w:proofErr w:type="gramEnd"/>
      <w:r>
        <w:t xml:space="preserve"> both .NET Core and PowerShell not being available in the base Nano Server container OS image, one challenge is on how to build a container with content in compressed zip format.  For example, a </w:t>
      </w:r>
      <w:proofErr w:type="spellStart"/>
      <w:r>
        <w:t>Dockerfile</w:t>
      </w:r>
      <w:proofErr w:type="spellEnd"/>
      <w:r>
        <w:t xml:space="preserve"> containing PowerShell unzip cmdlet will not work anymore from this base image:</w:t>
      </w:r>
    </w:p>
    <w:p w14:paraId="624AE847" w14:textId="77777777" w:rsidR="0048155D" w:rsidRPr="003140D3" w:rsidRDefault="0048155D" w:rsidP="0048155D">
      <w:pPr>
        <w:ind w:left="720"/>
        <w:rPr>
          <w:rFonts w:ascii="Consolas" w:eastAsia="Times New Roman" w:hAnsi="Consolas" w:cs="Courier New"/>
          <w:color w:val="222222"/>
          <w:sz w:val="20"/>
          <w:szCs w:val="20"/>
          <w:bdr w:val="none" w:sz="0" w:space="0" w:color="auto" w:frame="1"/>
          <w:shd w:val="clear" w:color="auto" w:fill="F9F9F9"/>
        </w:rPr>
      </w:pPr>
      <w:commentRangeStart w:id="7"/>
      <w:r w:rsidRPr="003140D3">
        <w:rPr>
          <w:rFonts w:ascii="Consolas" w:eastAsia="Times New Roman" w:hAnsi="Consolas" w:cs="Courier New"/>
          <w:color w:val="222222"/>
          <w:sz w:val="20"/>
          <w:szCs w:val="20"/>
          <w:bdr w:val="none" w:sz="0" w:space="0" w:color="auto" w:frame="1"/>
          <w:shd w:val="clear" w:color="auto" w:fill="F9F9F9"/>
        </w:rPr>
        <w:t xml:space="preserve">FROM </w:t>
      </w:r>
      <w:proofErr w:type="spellStart"/>
      <w:r>
        <w:rPr>
          <w:rFonts w:ascii="Consolas" w:eastAsia="Times New Roman" w:hAnsi="Consolas" w:cs="Courier New"/>
          <w:sz w:val="20"/>
          <w:szCs w:val="20"/>
        </w:rPr>
        <w:t>m</w:t>
      </w:r>
      <w:r w:rsidRPr="00BE5107">
        <w:rPr>
          <w:rFonts w:ascii="Consolas" w:eastAsia="Times New Roman" w:hAnsi="Consolas" w:cs="Courier New"/>
          <w:sz w:val="20"/>
          <w:szCs w:val="20"/>
        </w:rPr>
        <w:t>icrosoft</w:t>
      </w:r>
      <w:proofErr w:type="spellEnd"/>
      <w:r w:rsidRPr="00BE5107">
        <w:rPr>
          <w:rFonts w:ascii="Consolas" w:eastAsia="Times New Roman" w:hAnsi="Consolas" w:cs="Courier New"/>
          <w:sz w:val="20"/>
          <w:szCs w:val="20"/>
        </w:rPr>
        <w:t>/</w:t>
      </w:r>
      <w:proofErr w:type="spellStart"/>
      <w:r w:rsidRPr="00BE5107">
        <w:rPr>
          <w:rFonts w:ascii="Consolas" w:eastAsia="Times New Roman" w:hAnsi="Consolas" w:cs="Courier New"/>
          <w:sz w:val="20"/>
          <w:szCs w:val="20"/>
        </w:rPr>
        <w:t>nanoserver</w:t>
      </w:r>
      <w:proofErr w:type="spellEnd"/>
      <w:r>
        <w:rPr>
          <w:rFonts w:ascii="Consolas" w:eastAsia="Times New Roman" w:hAnsi="Consolas" w:cs="Courier New"/>
          <w:sz w:val="20"/>
          <w:szCs w:val="20"/>
        </w:rPr>
        <w:t>-insider</w:t>
      </w:r>
    </w:p>
    <w:p w14:paraId="6EBDD48A" w14:textId="77777777" w:rsidR="0048155D" w:rsidRPr="003140D3" w:rsidRDefault="0048155D" w:rsidP="0048155D">
      <w:pPr>
        <w:ind w:left="720"/>
        <w:rPr>
          <w:rFonts w:ascii="Consolas" w:eastAsia="Times New Roman" w:hAnsi="Consolas" w:cs="Courier New"/>
          <w:sz w:val="20"/>
          <w:szCs w:val="20"/>
        </w:rPr>
      </w:pPr>
      <w:r w:rsidRPr="003140D3">
        <w:rPr>
          <w:rFonts w:ascii="Consolas" w:eastAsia="Times New Roman" w:hAnsi="Consolas" w:cs="Courier New"/>
          <w:color w:val="222222"/>
          <w:sz w:val="20"/>
          <w:szCs w:val="20"/>
        </w:rPr>
        <w:t>RUN</w:t>
      </w:r>
      <w:r w:rsidRPr="003140D3">
        <w:rPr>
          <w:rFonts w:ascii="Consolas" w:eastAsia="Times New Roman" w:hAnsi="Consolas" w:cs="Courier New"/>
          <w:sz w:val="20"/>
          <w:szCs w:val="20"/>
        </w:rPr>
        <w:t xml:space="preserve"> </w:t>
      </w:r>
      <w:proofErr w:type="spellStart"/>
      <w:r w:rsidRPr="003140D3">
        <w:rPr>
          <w:rFonts w:ascii="Consolas" w:eastAsia="Times New Roman" w:hAnsi="Consolas" w:cs="Courier New"/>
          <w:sz w:val="20"/>
          <w:szCs w:val="20"/>
        </w:rPr>
        <w:t>powershell</w:t>
      </w:r>
      <w:proofErr w:type="spellEnd"/>
      <w:r w:rsidRPr="003140D3">
        <w:rPr>
          <w:rFonts w:ascii="Consolas" w:eastAsia="Times New Roman" w:hAnsi="Consolas" w:cs="Courier New"/>
          <w:sz w:val="20"/>
          <w:szCs w:val="20"/>
        </w:rPr>
        <w:t xml:space="preserve"> -command Expand-Archive -Path c:\apache.zip -</w:t>
      </w:r>
      <w:proofErr w:type="spellStart"/>
      <w:r w:rsidRPr="003140D3">
        <w:rPr>
          <w:rFonts w:ascii="Consolas" w:eastAsia="Times New Roman" w:hAnsi="Consolas" w:cs="Courier New"/>
          <w:sz w:val="20"/>
          <w:szCs w:val="20"/>
        </w:rPr>
        <w:t>DestinationPath</w:t>
      </w:r>
      <w:proofErr w:type="spellEnd"/>
      <w:r w:rsidRPr="003140D3">
        <w:rPr>
          <w:rFonts w:ascii="Consolas" w:eastAsia="Times New Roman" w:hAnsi="Consolas" w:cs="Courier New"/>
          <w:sz w:val="20"/>
          <w:szCs w:val="20"/>
        </w:rPr>
        <w:t xml:space="preserve"> c:\</w:t>
      </w:r>
      <w:commentRangeEnd w:id="7"/>
      <w:r>
        <w:rPr>
          <w:rStyle w:val="CommentReference"/>
        </w:rPr>
        <w:commentReference w:id="7"/>
      </w:r>
    </w:p>
    <w:p w14:paraId="74471FBA" w14:textId="5A14DA73" w:rsidR="003C002B" w:rsidRDefault="0048155D" w:rsidP="0048155D">
      <w:r>
        <w:t xml:space="preserve">With the </w:t>
      </w:r>
      <w:hyperlink r:id="rId13" w:history="1">
        <w:r w:rsidRPr="00272B21">
          <w:rPr>
            <w:rStyle w:val="Hyperlink"/>
          </w:rPr>
          <w:t>multi-stage build</w:t>
        </w:r>
      </w:hyperlink>
      <w:r>
        <w:t xml:space="preserve"> feature available in Docker 17.05, you can leverage PowerShell in another container to unzip the content and copy into the Nano container.   This approach can be used to create a .NET Core container and a PowerShell </w:t>
      </w:r>
      <w:commentRangeStart w:id="8"/>
      <w:r>
        <w:t>container</w:t>
      </w:r>
      <w:commentRangeEnd w:id="8"/>
      <w:r w:rsidR="003C002B">
        <w:rPr>
          <w:rStyle w:val="CommentReference"/>
        </w:rPr>
        <w:commentReference w:id="8"/>
      </w:r>
      <w:r>
        <w:t xml:space="preserve">. </w:t>
      </w:r>
    </w:p>
    <w:p w14:paraId="3A57A363" w14:textId="77777777" w:rsidR="0048155D" w:rsidRDefault="0048155D" w:rsidP="0048155D"/>
    <w:p w14:paraId="4F23DFFC" w14:textId="77777777" w:rsidR="0048155D" w:rsidRDefault="0048155D" w:rsidP="0048155D">
      <w:pPr>
        <w:pStyle w:val="Heading2"/>
      </w:pPr>
      <w:r>
        <w:t>Deploy apps based on .NET Core 2.0</w:t>
      </w:r>
    </w:p>
    <w:p w14:paraId="2E54AA47" w14:textId="2F763856" w:rsidR="0048155D" w:rsidRDefault="0048155D" w:rsidP="0048155D">
      <w:r>
        <w:t xml:space="preserve">You can leverage the .NET Core 2.0 container image in the Insider release to run your .NET Core apps, where your .NET Core application is built </w:t>
      </w:r>
      <w:proofErr w:type="gramStart"/>
      <w:r>
        <w:t>elsewhere</w:t>
      </w:r>
      <w:proofErr w:type="gramEnd"/>
      <w:r>
        <w:t xml:space="preserve"> and you want to run it in the container.  You can find more information on how to run a .NET Core application with the .NET Core container images at </w:t>
      </w:r>
      <w:hyperlink r:id="rId14" w:history="1">
        <w:r w:rsidRPr="00C53528">
          <w:rPr>
            <w:rStyle w:val="Hyperlink"/>
          </w:rPr>
          <w:t>.NET Core GitHub</w:t>
        </w:r>
      </w:hyperlink>
      <w:r>
        <w:t>.  If you are developing an application inside the container, the .NET Core SDK should be used instead.  For advanced users, you can build your own .NET Core 2.0 container with the .NET Core 2.0 version</w:t>
      </w:r>
      <w:ins w:id="9" w:author="Xumin Sun" w:date="2017-06-26T13:34:00Z">
        <w:r w:rsidR="007B7DF1">
          <w:t>, Dockerfile,</w:t>
        </w:r>
      </w:ins>
      <w:bookmarkStart w:id="10" w:name="_GoBack"/>
      <w:bookmarkEnd w:id="10"/>
      <w:r>
        <w:t xml:space="preserve"> and URL specified in the </w:t>
      </w:r>
      <w:hyperlink r:id="rId15" w:history="1">
        <w:proofErr w:type="spellStart"/>
        <w:r w:rsidRPr="00FD4D04">
          <w:rPr>
            <w:rStyle w:val="Hyperlink"/>
          </w:rPr>
          <w:t>dotnet</w:t>
        </w:r>
        <w:proofErr w:type="spellEnd"/>
        <w:r w:rsidRPr="00FD4D04">
          <w:rPr>
            <w:rStyle w:val="Hyperlink"/>
          </w:rPr>
          <w:t>-docker-nightly</w:t>
        </w:r>
      </w:hyperlink>
      <w:r>
        <w:t xml:space="preserve">. </w:t>
      </w:r>
      <w:commentRangeStart w:id="11"/>
      <w:commentRangeStart w:id="12"/>
      <w:r>
        <w:t xml:space="preserve">To do that, a Windows Server Core container can be used to accomplish the download and unzip function.  The </w:t>
      </w:r>
      <w:proofErr w:type="spellStart"/>
      <w:r>
        <w:t>Dockerfile</w:t>
      </w:r>
      <w:proofErr w:type="spellEnd"/>
      <w:r>
        <w:t xml:space="preserve"> sample is as below</w:t>
      </w:r>
      <w:commentRangeEnd w:id="11"/>
      <w:r>
        <w:rPr>
          <w:rStyle w:val="CommentReference"/>
        </w:rPr>
        <w:commentReference w:id="11"/>
      </w:r>
      <w:commentRangeEnd w:id="12"/>
      <w:r>
        <w:rPr>
          <w:rStyle w:val="CommentReference"/>
        </w:rPr>
        <w:commentReference w:id="12"/>
      </w:r>
      <w:r>
        <w:t>.</w:t>
      </w:r>
    </w:p>
    <w:p w14:paraId="01153692"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lastRenderedPageBreak/>
        <w:t># escape=`</w:t>
      </w:r>
    </w:p>
    <w:p w14:paraId="25DB2B2C"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FROM </w:t>
      </w:r>
      <w:proofErr w:type="spellStart"/>
      <w:r>
        <w:rPr>
          <w:rFonts w:ascii="Consolas" w:eastAsia="Times New Roman" w:hAnsi="Consolas" w:cs="Courier New"/>
          <w:color w:val="222222"/>
          <w:sz w:val="20"/>
          <w:szCs w:val="20"/>
          <w:bdr w:val="none" w:sz="0" w:space="0" w:color="auto" w:frame="1"/>
          <w:shd w:val="clear" w:color="auto" w:fill="F9F9F9"/>
        </w:rPr>
        <w:t>m</w:t>
      </w:r>
      <w:r w:rsidRPr="004B30AA">
        <w:rPr>
          <w:rFonts w:ascii="Consolas" w:eastAsia="Times New Roman" w:hAnsi="Consolas" w:cs="Courier New"/>
          <w:color w:val="222222"/>
          <w:sz w:val="20"/>
          <w:szCs w:val="20"/>
          <w:bdr w:val="none" w:sz="0" w:space="0" w:color="auto" w:frame="1"/>
          <w:shd w:val="clear" w:color="auto" w:fill="F9F9F9"/>
        </w:rPr>
        <w:t>icrosoft</w:t>
      </w:r>
      <w:proofErr w:type="spellEnd"/>
      <w:r w:rsidRPr="004B30AA">
        <w:rPr>
          <w:rFonts w:ascii="Consolas" w:eastAsia="Times New Roman" w:hAnsi="Consolas" w:cs="Courier New"/>
          <w:color w:val="222222"/>
          <w:sz w:val="20"/>
          <w:szCs w:val="20"/>
          <w:bdr w:val="none" w:sz="0" w:space="0" w:color="auto" w:frame="1"/>
          <w:shd w:val="clear" w:color="auto" w:fill="F9F9F9"/>
        </w:rPr>
        <w:t>/</w:t>
      </w:r>
      <w:proofErr w:type="spellStart"/>
      <w:r w:rsidRPr="004B30AA">
        <w:rPr>
          <w:rFonts w:ascii="Consolas" w:eastAsia="Times New Roman" w:hAnsi="Consolas" w:cs="Courier New"/>
          <w:color w:val="222222"/>
          <w:sz w:val="20"/>
          <w:szCs w:val="20"/>
          <w:bdr w:val="none" w:sz="0" w:space="0" w:color="auto" w:frame="1"/>
          <w:shd w:val="clear" w:color="auto" w:fill="F9F9F9"/>
        </w:rPr>
        <w:t>w</w:t>
      </w:r>
      <w:r>
        <w:rPr>
          <w:rFonts w:ascii="Consolas" w:eastAsia="Times New Roman" w:hAnsi="Consolas" w:cs="Courier New"/>
          <w:color w:val="222222"/>
          <w:sz w:val="20"/>
          <w:szCs w:val="20"/>
          <w:bdr w:val="none" w:sz="0" w:space="0" w:color="auto" w:frame="1"/>
          <w:shd w:val="clear" w:color="auto" w:fill="F9F9F9"/>
        </w:rPr>
        <w:t>indowsservercore</w:t>
      </w:r>
      <w:proofErr w:type="spellEnd"/>
      <w:r>
        <w:rPr>
          <w:rFonts w:ascii="Consolas" w:eastAsia="Times New Roman" w:hAnsi="Consolas" w:cs="Courier New"/>
          <w:color w:val="222222"/>
          <w:sz w:val="20"/>
          <w:szCs w:val="20"/>
          <w:bdr w:val="none" w:sz="0" w:space="0" w:color="auto" w:frame="1"/>
          <w:shd w:val="clear" w:color="auto" w:fill="F9F9F9"/>
        </w:rPr>
        <w:t>-insider</w:t>
      </w:r>
      <w:r w:rsidRPr="00CF0ADA">
        <w:rPr>
          <w:rFonts w:ascii="Consolas" w:eastAsia="Times New Roman" w:hAnsi="Consolas" w:cs="Courier New"/>
          <w:color w:val="222222"/>
          <w:sz w:val="20"/>
          <w:szCs w:val="20"/>
          <w:bdr w:val="none" w:sz="0" w:space="0" w:color="auto" w:frame="1"/>
          <w:shd w:val="clear" w:color="auto" w:fill="F9F9F9"/>
        </w:rPr>
        <w:t xml:space="preserve"> AS installer-</w:t>
      </w:r>
      <w:proofErr w:type="spellStart"/>
      <w:r w:rsidRPr="00CF0ADA">
        <w:rPr>
          <w:rFonts w:ascii="Consolas" w:eastAsia="Times New Roman" w:hAnsi="Consolas" w:cs="Courier New"/>
          <w:color w:val="222222"/>
          <w:sz w:val="20"/>
          <w:szCs w:val="20"/>
          <w:bdr w:val="none" w:sz="0" w:space="0" w:color="auto" w:frame="1"/>
          <w:shd w:val="clear" w:color="auto" w:fill="F9F9F9"/>
        </w:rPr>
        <w:t>env</w:t>
      </w:r>
      <w:proofErr w:type="spellEnd"/>
    </w:p>
    <w:p w14:paraId="6414104C"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SHELL ["</w:t>
      </w:r>
      <w:proofErr w:type="spellStart"/>
      <w:r w:rsidRPr="00CF0ADA">
        <w:rPr>
          <w:rFonts w:ascii="Consolas" w:eastAsia="Times New Roman" w:hAnsi="Consolas" w:cs="Courier New"/>
          <w:color w:val="222222"/>
          <w:sz w:val="20"/>
          <w:szCs w:val="20"/>
          <w:bdr w:val="none" w:sz="0" w:space="0" w:color="auto" w:frame="1"/>
          <w:shd w:val="clear" w:color="auto" w:fill="F9F9F9"/>
        </w:rPr>
        <w:t>powershell</w:t>
      </w:r>
      <w:proofErr w:type="spellEnd"/>
      <w:r w:rsidRPr="00CF0ADA">
        <w:rPr>
          <w:rFonts w:ascii="Consolas" w:eastAsia="Times New Roman" w:hAnsi="Consolas" w:cs="Courier New"/>
          <w:color w:val="222222"/>
          <w:sz w:val="20"/>
          <w:szCs w:val="20"/>
          <w:bdr w:val="none" w:sz="0" w:space="0" w:color="auto" w:frame="1"/>
          <w:shd w:val="clear" w:color="auto" w:fill="F9F9F9"/>
        </w:rPr>
        <w:t>", "-Command", "$</w:t>
      </w:r>
      <w:proofErr w:type="spellStart"/>
      <w:r w:rsidRPr="00CF0ADA">
        <w:rPr>
          <w:rFonts w:ascii="Consolas" w:eastAsia="Times New Roman" w:hAnsi="Consolas" w:cs="Courier New"/>
          <w:color w:val="222222"/>
          <w:sz w:val="20"/>
          <w:szCs w:val="20"/>
          <w:bdr w:val="none" w:sz="0" w:space="0" w:color="auto" w:frame="1"/>
          <w:shd w:val="clear" w:color="auto" w:fill="F9F9F9"/>
        </w:rPr>
        <w:t>ErrorActionPreference</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 'Stop'; $</w:t>
      </w:r>
      <w:proofErr w:type="spellStart"/>
      <w:r w:rsidRPr="00CF0ADA">
        <w:rPr>
          <w:rFonts w:ascii="Consolas" w:eastAsia="Times New Roman" w:hAnsi="Consolas" w:cs="Courier New"/>
          <w:color w:val="222222"/>
          <w:sz w:val="20"/>
          <w:szCs w:val="20"/>
          <w:bdr w:val="none" w:sz="0" w:space="0" w:color="auto" w:frame="1"/>
          <w:shd w:val="clear" w:color="auto" w:fill="F9F9F9"/>
        </w:rPr>
        <w:t>ProgressPreference</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CF0ADA">
        <w:rPr>
          <w:rFonts w:ascii="Consolas" w:eastAsia="Times New Roman" w:hAnsi="Consolas" w:cs="Courier New"/>
          <w:color w:val="222222"/>
          <w:sz w:val="20"/>
          <w:szCs w:val="20"/>
          <w:bdr w:val="none" w:sz="0" w:space="0" w:color="auto" w:frame="1"/>
          <w:shd w:val="clear" w:color="auto" w:fill="F9F9F9"/>
        </w:rPr>
        <w:t>SilentlyContinue</w:t>
      </w:r>
      <w:proofErr w:type="spellEnd"/>
      <w:r w:rsidRPr="00CF0ADA">
        <w:rPr>
          <w:rFonts w:ascii="Consolas" w:eastAsia="Times New Roman" w:hAnsi="Consolas" w:cs="Courier New"/>
          <w:color w:val="222222"/>
          <w:sz w:val="20"/>
          <w:szCs w:val="20"/>
          <w:bdr w:val="none" w:sz="0" w:space="0" w:color="auto" w:frame="1"/>
          <w:shd w:val="clear" w:color="auto" w:fill="F9F9F9"/>
        </w:rPr>
        <w:t>';"]</w:t>
      </w:r>
    </w:p>
    <w:p w14:paraId="70C22CBA"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p>
    <w:p w14:paraId="643AE07E"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ENV DOTNET_VERSION 2.0.0-preview2-25407-01</w:t>
      </w:r>
    </w:p>
    <w:p w14:paraId="41C3249B"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ENV DOTNET_DOWNLOAD_URL https://dotnetcli.blob.core.windows.net/dotnet/Runtime/$DOTNET_VERSION/dotnet-runtime-$DOTNET_VERSION-win-x64.zip</w:t>
      </w:r>
    </w:p>
    <w:p w14:paraId="7660182F"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ENV DOTNET_DOWNLOAD_SHA 234F702025C292C6A432F2F93439294EE164F294485343027B952CEA2085B871064A92E6AED335DA7E05FCEA99AC303E81B750021D7782ACECA867F6D789F3DC</w:t>
      </w:r>
    </w:p>
    <w:p w14:paraId="5F8CC705"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p>
    <w:p w14:paraId="36BC0613"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RUN Invoke-</w:t>
      </w:r>
      <w:proofErr w:type="spellStart"/>
      <w:r w:rsidRPr="00CF0ADA">
        <w:rPr>
          <w:rFonts w:ascii="Consolas" w:eastAsia="Times New Roman" w:hAnsi="Consolas" w:cs="Courier New"/>
          <w:color w:val="222222"/>
          <w:sz w:val="20"/>
          <w:szCs w:val="20"/>
          <w:bdr w:val="none" w:sz="0" w:space="0" w:color="auto" w:frame="1"/>
          <w:shd w:val="clear" w:color="auto" w:fill="F9F9F9"/>
        </w:rPr>
        <w:t>WebRequest</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CF0ADA">
        <w:rPr>
          <w:rFonts w:ascii="Consolas" w:eastAsia="Times New Roman" w:hAnsi="Consolas" w:cs="Courier New"/>
          <w:color w:val="222222"/>
          <w:sz w:val="20"/>
          <w:szCs w:val="20"/>
          <w:bdr w:val="none" w:sz="0" w:space="0" w:color="auto" w:frame="1"/>
          <w:shd w:val="clear" w:color="auto" w:fill="F9F9F9"/>
        </w:rPr>
        <w:t>Env:DOTNET</w:t>
      </w:r>
      <w:proofErr w:type="gramEnd"/>
      <w:r w:rsidRPr="00CF0ADA">
        <w:rPr>
          <w:rFonts w:ascii="Consolas" w:eastAsia="Times New Roman" w:hAnsi="Consolas" w:cs="Courier New"/>
          <w:color w:val="222222"/>
          <w:sz w:val="20"/>
          <w:szCs w:val="20"/>
          <w:bdr w:val="none" w:sz="0" w:space="0" w:color="auto" w:frame="1"/>
          <w:shd w:val="clear" w:color="auto" w:fill="F9F9F9"/>
        </w:rPr>
        <w:t>_DOWNLOAD_URL</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F0ADA">
        <w:rPr>
          <w:rFonts w:ascii="Consolas" w:eastAsia="Times New Roman" w:hAnsi="Consolas" w:cs="Courier New"/>
          <w:color w:val="222222"/>
          <w:sz w:val="20"/>
          <w:szCs w:val="20"/>
          <w:bdr w:val="none" w:sz="0" w:space="0" w:color="auto" w:frame="1"/>
          <w:shd w:val="clear" w:color="auto" w:fill="F9F9F9"/>
        </w:rPr>
        <w:t>OutFile</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dotnet.zip; `</w:t>
      </w:r>
    </w:p>
    <w:p w14:paraId="6641D906"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if ((Get-</w:t>
      </w:r>
      <w:proofErr w:type="spellStart"/>
      <w:r w:rsidRPr="00CF0ADA">
        <w:rPr>
          <w:rFonts w:ascii="Consolas" w:eastAsia="Times New Roman" w:hAnsi="Consolas" w:cs="Courier New"/>
          <w:color w:val="222222"/>
          <w:sz w:val="20"/>
          <w:szCs w:val="20"/>
          <w:bdr w:val="none" w:sz="0" w:space="0" w:color="auto" w:frame="1"/>
          <w:shd w:val="clear" w:color="auto" w:fill="F9F9F9"/>
        </w:rPr>
        <w:t>FileHash</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dotnet.zip -Algorithm sha512</w:t>
      </w:r>
      <w:proofErr w:type="gramStart"/>
      <w:r w:rsidRPr="00CF0ADA">
        <w:rPr>
          <w:rFonts w:ascii="Consolas" w:eastAsia="Times New Roman" w:hAnsi="Consolas" w:cs="Courier New"/>
          <w:color w:val="222222"/>
          <w:sz w:val="20"/>
          <w:szCs w:val="20"/>
          <w:bdr w:val="none" w:sz="0" w:space="0" w:color="auto" w:frame="1"/>
          <w:shd w:val="clear" w:color="auto" w:fill="F9F9F9"/>
        </w:rPr>
        <w:t>).Hash</w:t>
      </w:r>
      <w:proofErr w:type="gramEnd"/>
      <w:r w:rsidRPr="00CF0ADA">
        <w:rPr>
          <w:rFonts w:ascii="Consolas" w:eastAsia="Times New Roman" w:hAnsi="Consolas" w:cs="Courier New"/>
          <w:color w:val="222222"/>
          <w:sz w:val="20"/>
          <w:szCs w:val="20"/>
          <w:bdr w:val="none" w:sz="0" w:space="0" w:color="auto" w:frame="1"/>
          <w:shd w:val="clear" w:color="auto" w:fill="F9F9F9"/>
        </w:rPr>
        <w:t xml:space="preserve"> -ne $</w:t>
      </w:r>
      <w:proofErr w:type="spellStart"/>
      <w:r w:rsidRPr="00CF0ADA">
        <w:rPr>
          <w:rFonts w:ascii="Consolas" w:eastAsia="Times New Roman" w:hAnsi="Consolas" w:cs="Courier New"/>
          <w:color w:val="222222"/>
          <w:sz w:val="20"/>
          <w:szCs w:val="20"/>
          <w:bdr w:val="none" w:sz="0" w:space="0" w:color="auto" w:frame="1"/>
          <w:shd w:val="clear" w:color="auto" w:fill="F9F9F9"/>
        </w:rPr>
        <w:t>Env:DOTNET_DOWNLOAD_SHA</w:t>
      </w:r>
      <w:proofErr w:type="spellEnd"/>
      <w:r w:rsidRPr="00CF0ADA">
        <w:rPr>
          <w:rFonts w:ascii="Consolas" w:eastAsia="Times New Roman" w:hAnsi="Consolas" w:cs="Courier New"/>
          <w:color w:val="222222"/>
          <w:sz w:val="20"/>
          <w:szCs w:val="20"/>
          <w:bdr w:val="none" w:sz="0" w:space="0" w:color="auto" w:frame="1"/>
          <w:shd w:val="clear" w:color="auto" w:fill="F9F9F9"/>
        </w:rPr>
        <w:t>) { `</w:t>
      </w:r>
    </w:p>
    <w:p w14:paraId="072F9805"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Write-Host 'CHECKSUM VERIFICATION FAILED!'; `</w:t>
      </w:r>
    </w:p>
    <w:p w14:paraId="47E7AD51"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exit 1; `</w:t>
      </w:r>
    </w:p>
    <w:p w14:paraId="1DF0CA6E"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 `</w:t>
      </w:r>
    </w:p>
    <w:p w14:paraId="399294CF"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Expand-Archive dotnet.zip -</w:t>
      </w:r>
      <w:proofErr w:type="spellStart"/>
      <w:r w:rsidRPr="00CF0ADA">
        <w:rPr>
          <w:rFonts w:ascii="Consolas" w:eastAsia="Times New Roman" w:hAnsi="Consolas" w:cs="Courier New"/>
          <w:color w:val="222222"/>
          <w:sz w:val="20"/>
          <w:szCs w:val="20"/>
          <w:bdr w:val="none" w:sz="0" w:space="0" w:color="auto" w:frame="1"/>
          <w:shd w:val="clear" w:color="auto" w:fill="F9F9F9"/>
        </w:rPr>
        <w:t>DestinationPath</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CF0ADA">
        <w:rPr>
          <w:rFonts w:ascii="Consolas" w:eastAsia="Times New Roman" w:hAnsi="Consolas" w:cs="Courier New"/>
          <w:color w:val="222222"/>
          <w:sz w:val="20"/>
          <w:szCs w:val="20"/>
          <w:bdr w:val="none" w:sz="0" w:space="0" w:color="auto" w:frame="1"/>
          <w:shd w:val="clear" w:color="auto" w:fill="F9F9F9"/>
        </w:rPr>
        <w:t>dotnet</w:t>
      </w:r>
      <w:proofErr w:type="spellEnd"/>
      <w:r w:rsidRPr="00CF0ADA">
        <w:rPr>
          <w:rFonts w:ascii="Consolas" w:eastAsia="Times New Roman" w:hAnsi="Consolas" w:cs="Courier New"/>
          <w:color w:val="222222"/>
          <w:sz w:val="20"/>
          <w:szCs w:val="20"/>
          <w:bdr w:val="none" w:sz="0" w:space="0" w:color="auto" w:frame="1"/>
          <w:shd w:val="clear" w:color="auto" w:fill="F9F9F9"/>
        </w:rPr>
        <w:t>; `</w:t>
      </w:r>
    </w:p>
    <w:p w14:paraId="4763A18A"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 Remove-Item -Force dotnet.zip</w:t>
      </w:r>
    </w:p>
    <w:p w14:paraId="54390AE4"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p>
    <w:p w14:paraId="2B63ABEA"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FROM </w:t>
      </w:r>
      <w:proofErr w:type="spellStart"/>
      <w:r w:rsidRPr="00CF0ADA">
        <w:rPr>
          <w:rFonts w:ascii="Consolas" w:eastAsia="Times New Roman" w:hAnsi="Consolas" w:cs="Courier New"/>
          <w:color w:val="222222"/>
          <w:sz w:val="20"/>
          <w:szCs w:val="20"/>
          <w:bdr w:val="none" w:sz="0" w:space="0" w:color="auto" w:frame="1"/>
          <w:shd w:val="clear" w:color="auto" w:fill="F9F9F9"/>
        </w:rPr>
        <w:t>microsoft</w:t>
      </w:r>
      <w:proofErr w:type="spellEnd"/>
      <w:r w:rsidRPr="00CF0ADA">
        <w:rPr>
          <w:rFonts w:ascii="Consolas" w:eastAsia="Times New Roman" w:hAnsi="Consolas" w:cs="Courier New"/>
          <w:color w:val="222222"/>
          <w:sz w:val="20"/>
          <w:szCs w:val="20"/>
          <w:bdr w:val="none" w:sz="0" w:space="0" w:color="auto" w:frame="1"/>
          <w:shd w:val="clear" w:color="auto" w:fill="F9F9F9"/>
        </w:rPr>
        <w:t>/</w:t>
      </w:r>
      <w:proofErr w:type="spellStart"/>
      <w:r w:rsidRPr="00CF0ADA">
        <w:rPr>
          <w:rFonts w:ascii="Consolas" w:eastAsia="Times New Roman" w:hAnsi="Consolas" w:cs="Courier New"/>
          <w:color w:val="222222"/>
          <w:sz w:val="20"/>
          <w:szCs w:val="20"/>
          <w:bdr w:val="none" w:sz="0" w:space="0" w:color="auto" w:frame="1"/>
          <w:shd w:val="clear" w:color="auto" w:fill="F9F9F9"/>
        </w:rPr>
        <w:t>nanoserver</w:t>
      </w:r>
      <w:proofErr w:type="spellEnd"/>
      <w:r>
        <w:rPr>
          <w:rFonts w:ascii="Consolas" w:eastAsia="Times New Roman" w:hAnsi="Consolas" w:cs="Courier New"/>
          <w:color w:val="222222"/>
          <w:sz w:val="20"/>
          <w:szCs w:val="20"/>
          <w:bdr w:val="none" w:sz="0" w:space="0" w:color="auto" w:frame="1"/>
          <w:shd w:val="clear" w:color="auto" w:fill="F9F9F9"/>
        </w:rPr>
        <w:t>-insider</w:t>
      </w:r>
    </w:p>
    <w:p w14:paraId="29C6F6BE"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 xml:space="preserve">ENV </w:t>
      </w:r>
      <w:proofErr w:type="spellStart"/>
      <w:r w:rsidRPr="00CF0ADA">
        <w:rPr>
          <w:rFonts w:ascii="Consolas" w:eastAsia="Times New Roman" w:hAnsi="Consolas" w:cs="Courier New"/>
          <w:color w:val="222222"/>
          <w:sz w:val="20"/>
          <w:szCs w:val="20"/>
          <w:bdr w:val="none" w:sz="0" w:space="0" w:color="auto" w:frame="1"/>
          <w:shd w:val="clear" w:color="auto" w:fill="F9F9F9"/>
        </w:rPr>
        <w:t>ProgramFiles</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C:\Program Files</w:t>
      </w:r>
    </w:p>
    <w:p w14:paraId="50F49C7B" w14:textId="77777777" w:rsidR="0048155D" w:rsidRPr="00CF0AD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F0ADA">
        <w:rPr>
          <w:rFonts w:ascii="Consolas" w:eastAsia="Times New Roman" w:hAnsi="Consolas" w:cs="Courier New"/>
          <w:color w:val="222222"/>
          <w:sz w:val="20"/>
          <w:szCs w:val="20"/>
          <w:bdr w:val="none" w:sz="0" w:space="0" w:color="auto" w:frame="1"/>
          <w:shd w:val="clear" w:color="auto" w:fill="F9F9F9"/>
        </w:rPr>
        <w:t>COPY --from=installer-</w:t>
      </w:r>
      <w:proofErr w:type="spellStart"/>
      <w:r w:rsidRPr="00CF0ADA">
        <w:rPr>
          <w:rFonts w:ascii="Consolas" w:eastAsia="Times New Roman" w:hAnsi="Consolas" w:cs="Courier New"/>
          <w:color w:val="222222"/>
          <w:sz w:val="20"/>
          <w:szCs w:val="20"/>
          <w:bdr w:val="none" w:sz="0" w:space="0" w:color="auto" w:frame="1"/>
          <w:shd w:val="clear" w:color="auto" w:fill="F9F9F9"/>
        </w:rPr>
        <w:t>env</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["\\dotnet\\", "$</w:t>
      </w:r>
      <w:proofErr w:type="spellStart"/>
      <w:r w:rsidRPr="00CF0ADA">
        <w:rPr>
          <w:rFonts w:ascii="Consolas" w:eastAsia="Times New Roman" w:hAnsi="Consolas" w:cs="Courier New"/>
          <w:color w:val="222222"/>
          <w:sz w:val="20"/>
          <w:szCs w:val="20"/>
          <w:bdr w:val="none" w:sz="0" w:space="0" w:color="auto" w:frame="1"/>
          <w:shd w:val="clear" w:color="auto" w:fill="F9F9F9"/>
        </w:rPr>
        <w:t>ProgramFiles</w:t>
      </w:r>
      <w:proofErr w:type="spellEnd"/>
      <w:r w:rsidRPr="00CF0ADA">
        <w:rPr>
          <w:rFonts w:ascii="Consolas" w:eastAsia="Times New Roman" w:hAnsi="Consolas" w:cs="Courier New"/>
          <w:color w:val="222222"/>
          <w:sz w:val="20"/>
          <w:szCs w:val="20"/>
          <w:bdr w:val="none" w:sz="0" w:space="0" w:color="auto" w:frame="1"/>
          <w:shd w:val="clear" w:color="auto" w:fill="F9F9F9"/>
        </w:rPr>
        <w:t>\\</w:t>
      </w:r>
      <w:proofErr w:type="spellStart"/>
      <w:r w:rsidRPr="00CF0ADA">
        <w:rPr>
          <w:rFonts w:ascii="Consolas" w:eastAsia="Times New Roman" w:hAnsi="Consolas" w:cs="Courier New"/>
          <w:color w:val="222222"/>
          <w:sz w:val="20"/>
          <w:szCs w:val="20"/>
          <w:bdr w:val="none" w:sz="0" w:space="0" w:color="auto" w:frame="1"/>
          <w:shd w:val="clear" w:color="auto" w:fill="F9F9F9"/>
        </w:rPr>
        <w:t>dotnet</w:t>
      </w:r>
      <w:proofErr w:type="spellEnd"/>
      <w:r w:rsidRPr="00CF0ADA">
        <w:rPr>
          <w:rFonts w:ascii="Consolas" w:eastAsia="Times New Roman" w:hAnsi="Consolas" w:cs="Courier New"/>
          <w:color w:val="222222"/>
          <w:sz w:val="20"/>
          <w:szCs w:val="20"/>
          <w:bdr w:val="none" w:sz="0" w:space="0" w:color="auto" w:frame="1"/>
          <w:shd w:val="clear" w:color="auto" w:fill="F9F9F9"/>
        </w:rPr>
        <w:t>"]</w:t>
      </w:r>
    </w:p>
    <w:p w14:paraId="53240322" w14:textId="77777777" w:rsidR="0048155D" w:rsidRDefault="0048155D" w:rsidP="0048155D">
      <w:pPr>
        <w:ind w:left="720"/>
      </w:pPr>
      <w:r w:rsidRPr="00CF0ADA">
        <w:rPr>
          <w:rFonts w:ascii="Consolas" w:eastAsia="Times New Roman" w:hAnsi="Consolas" w:cs="Courier New"/>
          <w:color w:val="222222"/>
          <w:sz w:val="20"/>
          <w:szCs w:val="20"/>
          <w:bdr w:val="none" w:sz="0" w:space="0" w:color="auto" w:frame="1"/>
          <w:shd w:val="clear" w:color="auto" w:fill="F9F9F9"/>
        </w:rPr>
        <w:t xml:space="preserve">RUN </w:t>
      </w:r>
      <w:proofErr w:type="spellStart"/>
      <w:r w:rsidRPr="00CF0ADA">
        <w:rPr>
          <w:rFonts w:ascii="Consolas" w:eastAsia="Times New Roman" w:hAnsi="Consolas" w:cs="Courier New"/>
          <w:color w:val="222222"/>
          <w:sz w:val="20"/>
          <w:szCs w:val="20"/>
          <w:bdr w:val="none" w:sz="0" w:space="0" w:color="auto" w:frame="1"/>
          <w:shd w:val="clear" w:color="auto" w:fill="F9F9F9"/>
        </w:rPr>
        <w:t>setx</w:t>
      </w:r>
      <w:proofErr w:type="spellEnd"/>
      <w:r w:rsidRPr="00CF0ADA">
        <w:rPr>
          <w:rFonts w:ascii="Consolas" w:eastAsia="Times New Roman" w:hAnsi="Consolas" w:cs="Courier New"/>
          <w:color w:val="222222"/>
          <w:sz w:val="20"/>
          <w:szCs w:val="20"/>
          <w:bdr w:val="none" w:sz="0" w:space="0" w:color="auto" w:frame="1"/>
          <w:shd w:val="clear" w:color="auto" w:fill="F9F9F9"/>
        </w:rPr>
        <w:t xml:space="preserve"> /M PATH "%PATH</w:t>
      </w:r>
      <w:proofErr w:type="gramStart"/>
      <w:r w:rsidRPr="00CF0ADA">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CF0ADA">
        <w:rPr>
          <w:rFonts w:ascii="Consolas" w:eastAsia="Times New Roman" w:hAnsi="Consolas" w:cs="Courier New"/>
          <w:color w:val="222222"/>
          <w:sz w:val="20"/>
          <w:szCs w:val="20"/>
          <w:bdr w:val="none" w:sz="0" w:space="0" w:color="auto" w:frame="1"/>
          <w:shd w:val="clear" w:color="auto" w:fill="F9F9F9"/>
        </w:rPr>
        <w:t>ProgramFiles</w:t>
      </w:r>
      <w:proofErr w:type="spellEnd"/>
      <w:r w:rsidRPr="00CF0ADA">
        <w:rPr>
          <w:rFonts w:ascii="Consolas" w:eastAsia="Times New Roman" w:hAnsi="Consolas" w:cs="Courier New"/>
          <w:color w:val="222222"/>
          <w:sz w:val="20"/>
          <w:szCs w:val="20"/>
          <w:bdr w:val="none" w:sz="0" w:space="0" w:color="auto" w:frame="1"/>
          <w:shd w:val="clear" w:color="auto" w:fill="F9F9F9"/>
        </w:rPr>
        <w:t>%\</w:t>
      </w:r>
      <w:proofErr w:type="spellStart"/>
      <w:r w:rsidRPr="00CF0ADA">
        <w:rPr>
          <w:rFonts w:ascii="Consolas" w:eastAsia="Times New Roman" w:hAnsi="Consolas" w:cs="Courier New"/>
          <w:color w:val="222222"/>
          <w:sz w:val="20"/>
          <w:szCs w:val="20"/>
          <w:bdr w:val="none" w:sz="0" w:space="0" w:color="auto" w:frame="1"/>
          <w:shd w:val="clear" w:color="auto" w:fill="F9F9F9"/>
        </w:rPr>
        <w:t>dotnet</w:t>
      </w:r>
      <w:proofErr w:type="spellEnd"/>
      <w:r w:rsidRPr="00CF0ADA">
        <w:rPr>
          <w:rFonts w:ascii="Consolas" w:eastAsia="Times New Roman" w:hAnsi="Consolas" w:cs="Courier New"/>
          <w:color w:val="222222"/>
          <w:sz w:val="20"/>
          <w:szCs w:val="20"/>
          <w:bdr w:val="none" w:sz="0" w:space="0" w:color="auto" w:frame="1"/>
          <w:shd w:val="clear" w:color="auto" w:fill="F9F9F9"/>
        </w:rPr>
        <w:t>"</w:t>
      </w:r>
    </w:p>
    <w:p w14:paraId="27991123" w14:textId="77777777" w:rsidR="0048155D" w:rsidRDefault="0048155D" w:rsidP="0048155D">
      <w:r>
        <w:t xml:space="preserve">With this </w:t>
      </w:r>
      <w:proofErr w:type="spellStart"/>
      <w:r>
        <w:t>Dockerfile</w:t>
      </w:r>
      <w:proofErr w:type="spellEnd"/>
      <w:r>
        <w:t>, a .NET Core 2.0 container can be built using the following command.</w:t>
      </w:r>
    </w:p>
    <w:p w14:paraId="363320C4" w14:textId="77777777" w:rsidR="0048155D" w:rsidRPr="00C53528" w:rsidRDefault="0048155D" w:rsidP="0048155D">
      <w:pPr>
        <w:ind w:firstLine="720"/>
        <w:rPr>
          <w:rFonts w:ascii="Consolas" w:eastAsia="Times New Roman" w:hAnsi="Consolas" w:cs="Courier New"/>
          <w:color w:val="222222"/>
          <w:sz w:val="20"/>
          <w:szCs w:val="20"/>
          <w:bdr w:val="none" w:sz="0" w:space="0" w:color="auto" w:frame="1"/>
          <w:shd w:val="clear" w:color="auto" w:fill="F9F9F9"/>
        </w:rPr>
      </w:pPr>
      <w:r w:rsidRPr="00C53528">
        <w:rPr>
          <w:rFonts w:ascii="Consolas" w:eastAsia="Times New Roman" w:hAnsi="Consolas" w:cs="Courier New"/>
          <w:color w:val="222222"/>
          <w:sz w:val="20"/>
          <w:szCs w:val="20"/>
          <w:bdr w:val="none" w:sz="0" w:space="0" w:color="auto" w:frame="1"/>
          <w:shd w:val="clear" w:color="auto" w:fill="F9F9F9"/>
        </w:rPr>
        <w:t xml:space="preserve">docker build -t </w:t>
      </w:r>
      <w:proofErr w:type="spellStart"/>
      <w:r w:rsidRPr="00C53528">
        <w:rPr>
          <w:rFonts w:ascii="Consolas" w:eastAsia="Times New Roman" w:hAnsi="Consolas" w:cs="Courier New"/>
          <w:color w:val="222222"/>
          <w:sz w:val="20"/>
          <w:szCs w:val="20"/>
          <w:bdr w:val="none" w:sz="0" w:space="0" w:color="auto" w:frame="1"/>
          <w:shd w:val="clear" w:color="auto" w:fill="F9F9F9"/>
        </w:rPr>
        <w:t>nanoserverdnc</w:t>
      </w:r>
      <w:proofErr w:type="spellEnd"/>
      <w:r w:rsidRPr="00C53528">
        <w:rPr>
          <w:rFonts w:ascii="Consolas" w:eastAsia="Times New Roman" w:hAnsi="Consolas" w:cs="Courier New"/>
          <w:color w:val="222222"/>
          <w:sz w:val="20"/>
          <w:szCs w:val="20"/>
          <w:bdr w:val="none" w:sz="0" w:space="0" w:color="auto" w:frame="1"/>
          <w:shd w:val="clear" w:color="auto" w:fill="F9F9F9"/>
        </w:rPr>
        <w:t xml:space="preserve"> -f </w:t>
      </w:r>
      <w:proofErr w:type="spellStart"/>
      <w:r w:rsidRPr="00C53528">
        <w:rPr>
          <w:rFonts w:ascii="Consolas" w:eastAsia="Times New Roman" w:hAnsi="Consolas" w:cs="Courier New"/>
          <w:color w:val="222222"/>
          <w:sz w:val="20"/>
          <w:szCs w:val="20"/>
          <w:bdr w:val="none" w:sz="0" w:space="0" w:color="auto" w:frame="1"/>
          <w:shd w:val="clear" w:color="auto" w:fill="F9F9F9"/>
        </w:rPr>
        <w:t>Dockerfile-</w:t>
      </w:r>
      <w:proofErr w:type="gramStart"/>
      <w:r w:rsidRPr="00C53528">
        <w:rPr>
          <w:rFonts w:ascii="Consolas" w:eastAsia="Times New Roman" w:hAnsi="Consolas" w:cs="Courier New"/>
          <w:color w:val="222222"/>
          <w:sz w:val="20"/>
          <w:szCs w:val="20"/>
          <w:bdr w:val="none" w:sz="0" w:space="0" w:color="auto" w:frame="1"/>
          <w:shd w:val="clear" w:color="auto" w:fill="F9F9F9"/>
        </w:rPr>
        <w:t>dotnet</w:t>
      </w:r>
      <w:r>
        <w:rPr>
          <w:rFonts w:ascii="Consolas" w:eastAsia="Times New Roman" w:hAnsi="Consolas" w:cs="Courier New"/>
          <w:color w:val="222222"/>
          <w:sz w:val="20"/>
          <w:szCs w:val="20"/>
          <w:bdr w:val="none" w:sz="0" w:space="0" w:color="auto" w:frame="1"/>
          <w:shd w:val="clear" w:color="auto" w:fill="F9F9F9"/>
        </w:rPr>
        <w:t>Runtime</w:t>
      </w:r>
      <w:proofErr w:type="spellEnd"/>
      <w:r w:rsidRPr="00C53528">
        <w:rPr>
          <w:rFonts w:ascii="Consolas" w:eastAsia="Times New Roman" w:hAnsi="Consolas" w:cs="Courier New"/>
          <w:color w:val="222222"/>
          <w:sz w:val="20"/>
          <w:szCs w:val="20"/>
          <w:bdr w:val="none" w:sz="0" w:space="0" w:color="auto" w:frame="1"/>
          <w:shd w:val="clear" w:color="auto" w:fill="F9F9F9"/>
        </w:rPr>
        <w:t xml:space="preserve"> .</w:t>
      </w:r>
      <w:proofErr w:type="gramEnd"/>
    </w:p>
    <w:p w14:paraId="627CC9C1" w14:textId="77777777" w:rsidR="0048155D" w:rsidRDefault="0048155D" w:rsidP="0048155D"/>
    <w:p w14:paraId="6854E70C" w14:textId="77777777" w:rsidR="0048155D" w:rsidRDefault="0048155D" w:rsidP="0048155D">
      <w:pPr>
        <w:pStyle w:val="Heading2"/>
      </w:pPr>
      <w:r>
        <w:t>Run PowerShell Core 6 in a container</w:t>
      </w:r>
    </w:p>
    <w:p w14:paraId="1C30B3D1" w14:textId="77777777" w:rsidR="0048155D" w:rsidRDefault="0048155D" w:rsidP="0048155D">
      <w:commentRangeStart w:id="13"/>
      <w:commentRangeStart w:id="14"/>
      <w:r>
        <w:t xml:space="preserve">Using the same </w:t>
      </w:r>
      <w:hyperlink r:id="rId16" w:history="1">
        <w:r w:rsidRPr="00EA37B4">
          <w:rPr>
            <w:rStyle w:val="Hyperlink"/>
          </w:rPr>
          <w:t>multi-stage build</w:t>
        </w:r>
      </w:hyperlink>
      <w:r>
        <w:t xml:space="preserve"> method</w:t>
      </w:r>
      <w:commentRangeEnd w:id="13"/>
      <w:r>
        <w:rPr>
          <w:rStyle w:val="CommentReference"/>
        </w:rPr>
        <w:commentReference w:id="13"/>
      </w:r>
      <w:commentRangeEnd w:id="14"/>
      <w:r>
        <w:rPr>
          <w:rStyle w:val="CommentReference"/>
        </w:rPr>
        <w:commentReference w:id="14"/>
      </w:r>
      <w:r>
        <w:t xml:space="preserve">, a PowerShell Core 6 container can be built with the following </w:t>
      </w:r>
      <w:proofErr w:type="spellStart"/>
      <w:r>
        <w:t>Dockerfile</w:t>
      </w:r>
      <w:proofErr w:type="spellEnd"/>
      <w:r>
        <w:t>.</w:t>
      </w:r>
    </w:p>
    <w:p w14:paraId="136F2774" w14:textId="77777777" w:rsidR="0048155D" w:rsidRPr="004B30A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4B30AA">
        <w:rPr>
          <w:rFonts w:ascii="Consolas" w:eastAsia="Times New Roman" w:hAnsi="Consolas" w:cs="Courier New"/>
          <w:color w:val="222222"/>
          <w:sz w:val="20"/>
          <w:szCs w:val="20"/>
          <w:bdr w:val="none" w:sz="0" w:space="0" w:color="auto" w:frame="1"/>
          <w:shd w:val="clear" w:color="auto" w:fill="F9F9F9"/>
        </w:rPr>
        <w:t># escape=`</w:t>
      </w:r>
    </w:p>
    <w:p w14:paraId="2A494E68" w14:textId="77777777" w:rsidR="0048155D" w:rsidRPr="004B30AA"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4B30AA">
        <w:rPr>
          <w:rFonts w:ascii="Consolas" w:eastAsia="Times New Roman" w:hAnsi="Consolas" w:cs="Courier New"/>
          <w:color w:val="222222"/>
          <w:sz w:val="20"/>
          <w:szCs w:val="20"/>
          <w:bdr w:val="none" w:sz="0" w:space="0" w:color="auto" w:frame="1"/>
          <w:shd w:val="clear" w:color="auto" w:fill="F9F9F9"/>
        </w:rPr>
        <w:t xml:space="preserve">FROM </w:t>
      </w:r>
      <w:proofErr w:type="spellStart"/>
      <w:r>
        <w:rPr>
          <w:rFonts w:ascii="Consolas" w:eastAsia="Times New Roman" w:hAnsi="Consolas" w:cs="Courier New"/>
          <w:color w:val="222222"/>
          <w:sz w:val="20"/>
          <w:szCs w:val="20"/>
          <w:bdr w:val="none" w:sz="0" w:space="0" w:color="auto" w:frame="1"/>
          <w:shd w:val="clear" w:color="auto" w:fill="F9F9F9"/>
        </w:rPr>
        <w:t>m</w:t>
      </w:r>
      <w:r w:rsidRPr="004B30AA">
        <w:rPr>
          <w:rFonts w:ascii="Consolas" w:eastAsia="Times New Roman" w:hAnsi="Consolas" w:cs="Courier New"/>
          <w:color w:val="222222"/>
          <w:sz w:val="20"/>
          <w:szCs w:val="20"/>
          <w:bdr w:val="none" w:sz="0" w:space="0" w:color="auto" w:frame="1"/>
          <w:shd w:val="clear" w:color="auto" w:fill="F9F9F9"/>
        </w:rPr>
        <w:t>icrosoft</w:t>
      </w:r>
      <w:proofErr w:type="spellEnd"/>
      <w:r w:rsidRPr="004B30AA">
        <w:rPr>
          <w:rFonts w:ascii="Consolas" w:eastAsia="Times New Roman" w:hAnsi="Consolas" w:cs="Courier New"/>
          <w:color w:val="222222"/>
          <w:sz w:val="20"/>
          <w:szCs w:val="20"/>
          <w:bdr w:val="none" w:sz="0" w:space="0" w:color="auto" w:frame="1"/>
          <w:shd w:val="clear" w:color="auto" w:fill="F9F9F9"/>
        </w:rPr>
        <w:t>/</w:t>
      </w:r>
      <w:proofErr w:type="spellStart"/>
      <w:r w:rsidRPr="004B30AA">
        <w:rPr>
          <w:rFonts w:ascii="Consolas" w:eastAsia="Times New Roman" w:hAnsi="Consolas" w:cs="Courier New"/>
          <w:color w:val="222222"/>
          <w:sz w:val="20"/>
          <w:szCs w:val="20"/>
          <w:bdr w:val="none" w:sz="0" w:space="0" w:color="auto" w:frame="1"/>
          <w:shd w:val="clear" w:color="auto" w:fill="F9F9F9"/>
        </w:rPr>
        <w:t>w</w:t>
      </w:r>
      <w:r>
        <w:rPr>
          <w:rFonts w:ascii="Consolas" w:eastAsia="Times New Roman" w:hAnsi="Consolas" w:cs="Courier New"/>
          <w:color w:val="222222"/>
          <w:sz w:val="20"/>
          <w:szCs w:val="20"/>
          <w:bdr w:val="none" w:sz="0" w:space="0" w:color="auto" w:frame="1"/>
          <w:shd w:val="clear" w:color="auto" w:fill="F9F9F9"/>
        </w:rPr>
        <w:t>indowsservercore</w:t>
      </w:r>
      <w:proofErr w:type="spellEnd"/>
      <w:r>
        <w:rPr>
          <w:rFonts w:ascii="Consolas" w:eastAsia="Times New Roman" w:hAnsi="Consolas" w:cs="Courier New"/>
          <w:color w:val="222222"/>
          <w:sz w:val="20"/>
          <w:szCs w:val="20"/>
          <w:bdr w:val="none" w:sz="0" w:space="0" w:color="auto" w:frame="1"/>
          <w:shd w:val="clear" w:color="auto" w:fill="F9F9F9"/>
        </w:rPr>
        <w:t>-insider</w:t>
      </w:r>
      <w:r w:rsidRPr="004B30AA">
        <w:rPr>
          <w:rFonts w:ascii="Consolas" w:eastAsia="Times New Roman" w:hAnsi="Consolas" w:cs="Courier New"/>
          <w:color w:val="222222"/>
          <w:sz w:val="20"/>
          <w:szCs w:val="20"/>
          <w:bdr w:val="none" w:sz="0" w:space="0" w:color="auto" w:frame="1"/>
          <w:shd w:val="clear" w:color="auto" w:fill="F9F9F9"/>
        </w:rPr>
        <w:t xml:space="preserve"> AS installer-</w:t>
      </w:r>
      <w:proofErr w:type="spellStart"/>
      <w:r w:rsidRPr="004B30AA">
        <w:rPr>
          <w:rFonts w:ascii="Consolas" w:eastAsia="Times New Roman" w:hAnsi="Consolas" w:cs="Courier New"/>
          <w:color w:val="222222"/>
          <w:sz w:val="20"/>
          <w:szCs w:val="20"/>
          <w:bdr w:val="none" w:sz="0" w:space="0" w:color="auto" w:frame="1"/>
          <w:shd w:val="clear" w:color="auto" w:fill="F9F9F9"/>
        </w:rPr>
        <w:t>env</w:t>
      </w:r>
      <w:proofErr w:type="spellEnd"/>
    </w:p>
    <w:p w14:paraId="5951A746"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lastRenderedPageBreak/>
        <w:t>SHELL ["</w:t>
      </w:r>
      <w:proofErr w:type="spellStart"/>
      <w:r w:rsidRPr="00810876">
        <w:rPr>
          <w:rFonts w:ascii="Consolas" w:eastAsia="Times New Roman" w:hAnsi="Consolas" w:cs="Courier New"/>
          <w:color w:val="222222"/>
          <w:sz w:val="20"/>
          <w:szCs w:val="20"/>
          <w:bdr w:val="none" w:sz="0" w:space="0" w:color="auto" w:frame="1"/>
          <w:shd w:val="clear" w:color="auto" w:fill="F9F9F9"/>
        </w:rPr>
        <w:t>powershell</w:t>
      </w:r>
      <w:proofErr w:type="spellEnd"/>
      <w:r w:rsidRPr="00810876">
        <w:rPr>
          <w:rFonts w:ascii="Consolas" w:eastAsia="Times New Roman" w:hAnsi="Consolas" w:cs="Courier New"/>
          <w:color w:val="222222"/>
          <w:sz w:val="20"/>
          <w:szCs w:val="20"/>
          <w:bdr w:val="none" w:sz="0" w:space="0" w:color="auto" w:frame="1"/>
          <w:shd w:val="clear" w:color="auto" w:fill="F9F9F9"/>
        </w:rPr>
        <w:t>", "-Command", "$</w:t>
      </w:r>
      <w:proofErr w:type="spellStart"/>
      <w:r w:rsidRPr="00810876">
        <w:rPr>
          <w:rFonts w:ascii="Consolas" w:eastAsia="Times New Roman" w:hAnsi="Consolas" w:cs="Courier New"/>
          <w:color w:val="222222"/>
          <w:sz w:val="20"/>
          <w:szCs w:val="20"/>
          <w:bdr w:val="none" w:sz="0" w:space="0" w:color="auto" w:frame="1"/>
          <w:shd w:val="clear" w:color="auto" w:fill="F9F9F9"/>
        </w:rPr>
        <w:t>ErrorActionPreference</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 'Stop'; $</w:t>
      </w:r>
      <w:proofErr w:type="spellStart"/>
      <w:r w:rsidRPr="00810876">
        <w:rPr>
          <w:rFonts w:ascii="Consolas" w:eastAsia="Times New Roman" w:hAnsi="Consolas" w:cs="Courier New"/>
          <w:color w:val="222222"/>
          <w:sz w:val="20"/>
          <w:szCs w:val="20"/>
          <w:bdr w:val="none" w:sz="0" w:space="0" w:color="auto" w:frame="1"/>
          <w:shd w:val="clear" w:color="auto" w:fill="F9F9F9"/>
        </w:rPr>
        <w:t>ProgressPreference</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 '</w:t>
      </w:r>
      <w:proofErr w:type="spellStart"/>
      <w:r w:rsidRPr="00810876">
        <w:rPr>
          <w:rFonts w:ascii="Consolas" w:eastAsia="Times New Roman" w:hAnsi="Consolas" w:cs="Courier New"/>
          <w:color w:val="222222"/>
          <w:sz w:val="20"/>
          <w:szCs w:val="20"/>
          <w:bdr w:val="none" w:sz="0" w:space="0" w:color="auto" w:frame="1"/>
          <w:shd w:val="clear" w:color="auto" w:fill="F9F9F9"/>
        </w:rPr>
        <w:t>SilentlyContinue</w:t>
      </w:r>
      <w:proofErr w:type="spellEnd"/>
      <w:r w:rsidRPr="00810876">
        <w:rPr>
          <w:rFonts w:ascii="Consolas" w:eastAsia="Times New Roman" w:hAnsi="Consolas" w:cs="Courier New"/>
          <w:color w:val="222222"/>
          <w:sz w:val="20"/>
          <w:szCs w:val="20"/>
          <w:bdr w:val="none" w:sz="0" w:space="0" w:color="auto" w:frame="1"/>
          <w:shd w:val="clear" w:color="auto" w:fill="F9F9F9"/>
        </w:rPr>
        <w:t>';"]</w:t>
      </w:r>
    </w:p>
    <w:p w14:paraId="2C8B0AD0"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p>
    <w:p w14:paraId="6D2A93FE" w14:textId="77777777" w:rsidR="0048155D" w:rsidRPr="00C04231"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04231">
        <w:rPr>
          <w:rFonts w:ascii="Consolas" w:eastAsia="Times New Roman" w:hAnsi="Consolas" w:cs="Courier New"/>
          <w:color w:val="222222"/>
          <w:sz w:val="20"/>
          <w:szCs w:val="20"/>
          <w:bdr w:val="none" w:sz="0" w:space="0" w:color="auto" w:frame="1"/>
          <w:shd w:val="clear" w:color="auto" w:fill="F9F9F9"/>
        </w:rPr>
        <w:t>ARG PS_VERSION=6.0.0-beta.3</w:t>
      </w:r>
    </w:p>
    <w:p w14:paraId="157C6D97" w14:textId="77777777" w:rsidR="0048155D"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C04231">
        <w:rPr>
          <w:rFonts w:ascii="Consolas" w:eastAsia="Times New Roman" w:hAnsi="Consolas" w:cs="Courier New"/>
          <w:color w:val="222222"/>
          <w:sz w:val="20"/>
          <w:szCs w:val="20"/>
          <w:bdr w:val="none" w:sz="0" w:space="0" w:color="auto" w:frame="1"/>
          <w:shd w:val="clear" w:color="auto" w:fill="F9F9F9"/>
        </w:rPr>
        <w:t xml:space="preserve">ARG PS_DOWNLOAD_SHA=FF45FE7D184B50297CA706EFAEA4E37C59807D33577521A715C147BCD5098B01 </w:t>
      </w:r>
    </w:p>
    <w:p w14:paraId="6184E623"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ENV PS_DOWNLOAD_URL https://github.com/PowerShell/PowerShell/releases/download/v$PS_VERSION/PowerShell-$PS_VERSION-win10-win2016-x64.zip</w:t>
      </w:r>
    </w:p>
    <w:p w14:paraId="427DB3F7"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p>
    <w:p w14:paraId="6B6DF01B"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RUN Invoke-</w:t>
      </w:r>
      <w:proofErr w:type="spellStart"/>
      <w:r w:rsidRPr="00810876">
        <w:rPr>
          <w:rFonts w:ascii="Consolas" w:eastAsia="Times New Roman" w:hAnsi="Consolas" w:cs="Courier New"/>
          <w:color w:val="222222"/>
          <w:sz w:val="20"/>
          <w:szCs w:val="20"/>
          <w:bdr w:val="none" w:sz="0" w:space="0" w:color="auto" w:frame="1"/>
          <w:shd w:val="clear" w:color="auto" w:fill="F9F9F9"/>
        </w:rPr>
        <w:t>WebRequest</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0876">
        <w:rPr>
          <w:rFonts w:ascii="Consolas" w:eastAsia="Times New Roman" w:hAnsi="Consolas" w:cs="Courier New"/>
          <w:color w:val="222222"/>
          <w:sz w:val="20"/>
          <w:szCs w:val="20"/>
          <w:bdr w:val="none" w:sz="0" w:space="0" w:color="auto" w:frame="1"/>
          <w:shd w:val="clear" w:color="auto" w:fill="F9F9F9"/>
        </w:rPr>
        <w:t>Env:PS_DOWNLOAD_URL</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810876">
        <w:rPr>
          <w:rFonts w:ascii="Consolas" w:eastAsia="Times New Roman" w:hAnsi="Consolas" w:cs="Courier New"/>
          <w:color w:val="222222"/>
          <w:sz w:val="20"/>
          <w:szCs w:val="20"/>
          <w:bdr w:val="none" w:sz="0" w:space="0" w:color="auto" w:frame="1"/>
          <w:shd w:val="clear" w:color="auto" w:fill="F9F9F9"/>
        </w:rPr>
        <w:t>OutFile</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powershell.zip; `</w:t>
      </w:r>
    </w:p>
    <w:p w14:paraId="73A132CB"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if ((Get-</w:t>
      </w:r>
      <w:proofErr w:type="spellStart"/>
      <w:r w:rsidRPr="00810876">
        <w:rPr>
          <w:rFonts w:ascii="Consolas" w:eastAsia="Times New Roman" w:hAnsi="Consolas" w:cs="Courier New"/>
          <w:color w:val="222222"/>
          <w:sz w:val="20"/>
          <w:szCs w:val="20"/>
          <w:bdr w:val="none" w:sz="0" w:space="0" w:color="auto" w:frame="1"/>
          <w:shd w:val="clear" w:color="auto" w:fill="F9F9F9"/>
        </w:rPr>
        <w:t>FileHash</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powershell.zip -Algorithm sha256</w:t>
      </w:r>
      <w:proofErr w:type="gramStart"/>
      <w:r w:rsidRPr="00810876">
        <w:rPr>
          <w:rFonts w:ascii="Consolas" w:eastAsia="Times New Roman" w:hAnsi="Consolas" w:cs="Courier New"/>
          <w:color w:val="222222"/>
          <w:sz w:val="20"/>
          <w:szCs w:val="20"/>
          <w:bdr w:val="none" w:sz="0" w:space="0" w:color="auto" w:frame="1"/>
          <w:shd w:val="clear" w:color="auto" w:fill="F9F9F9"/>
        </w:rPr>
        <w:t>).Hash</w:t>
      </w:r>
      <w:proofErr w:type="gramEnd"/>
      <w:r w:rsidRPr="00810876">
        <w:rPr>
          <w:rFonts w:ascii="Consolas" w:eastAsia="Times New Roman" w:hAnsi="Consolas" w:cs="Courier New"/>
          <w:color w:val="222222"/>
          <w:sz w:val="20"/>
          <w:szCs w:val="20"/>
          <w:bdr w:val="none" w:sz="0" w:space="0" w:color="auto" w:frame="1"/>
          <w:shd w:val="clear" w:color="auto" w:fill="F9F9F9"/>
        </w:rPr>
        <w:t xml:space="preserve"> -ne $</w:t>
      </w:r>
      <w:proofErr w:type="spellStart"/>
      <w:r w:rsidRPr="00810876">
        <w:rPr>
          <w:rFonts w:ascii="Consolas" w:eastAsia="Times New Roman" w:hAnsi="Consolas" w:cs="Courier New"/>
          <w:color w:val="222222"/>
          <w:sz w:val="20"/>
          <w:szCs w:val="20"/>
          <w:bdr w:val="none" w:sz="0" w:space="0" w:color="auto" w:frame="1"/>
          <w:shd w:val="clear" w:color="auto" w:fill="F9F9F9"/>
        </w:rPr>
        <w:t>Env:PS_DOWNLOAD_SHA</w:t>
      </w:r>
      <w:proofErr w:type="spellEnd"/>
      <w:r w:rsidRPr="00810876">
        <w:rPr>
          <w:rFonts w:ascii="Consolas" w:eastAsia="Times New Roman" w:hAnsi="Consolas" w:cs="Courier New"/>
          <w:color w:val="222222"/>
          <w:sz w:val="20"/>
          <w:szCs w:val="20"/>
          <w:bdr w:val="none" w:sz="0" w:space="0" w:color="auto" w:frame="1"/>
          <w:shd w:val="clear" w:color="auto" w:fill="F9F9F9"/>
        </w:rPr>
        <w:t>) { `</w:t>
      </w:r>
    </w:p>
    <w:p w14:paraId="0A2680AC"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Write-Host 'CHECKSUM VERIFICATION FAILED!'; `</w:t>
      </w:r>
    </w:p>
    <w:p w14:paraId="022301C2"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exit 1; `</w:t>
      </w:r>
    </w:p>
    <w:p w14:paraId="14071698"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 `</w:t>
      </w:r>
    </w:p>
    <w:p w14:paraId="6EFA71A7"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Expand-Archive powershell.zip -</w:t>
      </w:r>
      <w:proofErr w:type="spellStart"/>
      <w:r w:rsidRPr="00810876">
        <w:rPr>
          <w:rFonts w:ascii="Consolas" w:eastAsia="Times New Roman" w:hAnsi="Consolas" w:cs="Courier New"/>
          <w:color w:val="222222"/>
          <w:sz w:val="20"/>
          <w:szCs w:val="20"/>
          <w:bdr w:val="none" w:sz="0" w:space="0" w:color="auto" w:frame="1"/>
          <w:shd w:val="clear" w:color="auto" w:fill="F9F9F9"/>
        </w:rPr>
        <w:t>DestinationPath</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\PowerShell; `</w:t>
      </w:r>
    </w:p>
    <w:p w14:paraId="18E6F980"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    Remove-Item -Force powershell.zip</w:t>
      </w:r>
    </w:p>
    <w:p w14:paraId="6FFE5147"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w:t>
      </w:r>
    </w:p>
    <w:p w14:paraId="0A811053"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FROM </w:t>
      </w:r>
      <w:proofErr w:type="spellStart"/>
      <w:r w:rsidRPr="00810876">
        <w:rPr>
          <w:rFonts w:ascii="Consolas" w:eastAsia="Times New Roman" w:hAnsi="Consolas" w:cs="Courier New"/>
          <w:color w:val="222222"/>
          <w:sz w:val="20"/>
          <w:szCs w:val="20"/>
          <w:bdr w:val="none" w:sz="0" w:space="0" w:color="auto" w:frame="1"/>
          <w:shd w:val="clear" w:color="auto" w:fill="F9F9F9"/>
        </w:rPr>
        <w:t>microsoft</w:t>
      </w:r>
      <w:proofErr w:type="spellEnd"/>
      <w:r w:rsidRPr="00810876">
        <w:rPr>
          <w:rFonts w:ascii="Consolas" w:eastAsia="Times New Roman" w:hAnsi="Consolas" w:cs="Courier New"/>
          <w:color w:val="222222"/>
          <w:sz w:val="20"/>
          <w:szCs w:val="20"/>
          <w:bdr w:val="none" w:sz="0" w:space="0" w:color="auto" w:frame="1"/>
          <w:shd w:val="clear" w:color="auto" w:fill="F9F9F9"/>
        </w:rPr>
        <w:t>/</w:t>
      </w:r>
      <w:proofErr w:type="spellStart"/>
      <w:r w:rsidRPr="00810876">
        <w:rPr>
          <w:rFonts w:ascii="Consolas" w:eastAsia="Times New Roman" w:hAnsi="Consolas" w:cs="Courier New"/>
          <w:color w:val="222222"/>
          <w:sz w:val="20"/>
          <w:szCs w:val="20"/>
          <w:bdr w:val="none" w:sz="0" w:space="0" w:color="auto" w:frame="1"/>
          <w:shd w:val="clear" w:color="auto" w:fill="F9F9F9"/>
        </w:rPr>
        <w:t>nanoserver</w:t>
      </w:r>
      <w:proofErr w:type="spellEnd"/>
      <w:r>
        <w:rPr>
          <w:rFonts w:ascii="Consolas" w:eastAsia="Times New Roman" w:hAnsi="Consolas" w:cs="Courier New"/>
          <w:color w:val="222222"/>
          <w:sz w:val="20"/>
          <w:szCs w:val="20"/>
          <w:bdr w:val="none" w:sz="0" w:space="0" w:color="auto" w:frame="1"/>
          <w:shd w:val="clear" w:color="auto" w:fill="F9F9F9"/>
        </w:rPr>
        <w:t>-insider</w:t>
      </w:r>
    </w:p>
    <w:p w14:paraId="145BF9A0"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 xml:space="preserve">ENV </w:t>
      </w:r>
      <w:proofErr w:type="spellStart"/>
      <w:r w:rsidRPr="00810876">
        <w:rPr>
          <w:rFonts w:ascii="Consolas" w:eastAsia="Times New Roman" w:hAnsi="Consolas" w:cs="Courier New"/>
          <w:color w:val="222222"/>
          <w:sz w:val="20"/>
          <w:szCs w:val="20"/>
          <w:bdr w:val="none" w:sz="0" w:space="0" w:color="auto" w:frame="1"/>
          <w:shd w:val="clear" w:color="auto" w:fill="F9F9F9"/>
        </w:rPr>
        <w:t>ProgramFiles</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C:\Program Files </w:t>
      </w:r>
    </w:p>
    <w:p w14:paraId="27842ED1"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COPY --from=installer-</w:t>
      </w:r>
      <w:proofErr w:type="spellStart"/>
      <w:r w:rsidRPr="00810876">
        <w:rPr>
          <w:rFonts w:ascii="Consolas" w:eastAsia="Times New Roman" w:hAnsi="Consolas" w:cs="Courier New"/>
          <w:color w:val="222222"/>
          <w:sz w:val="20"/>
          <w:szCs w:val="20"/>
          <w:bdr w:val="none" w:sz="0" w:space="0" w:color="auto" w:frame="1"/>
          <w:shd w:val="clear" w:color="auto" w:fill="F9F9F9"/>
        </w:rPr>
        <w:t>env</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["\\PowerShell\\", "$</w:t>
      </w:r>
      <w:proofErr w:type="spellStart"/>
      <w:r w:rsidRPr="00810876">
        <w:rPr>
          <w:rFonts w:ascii="Consolas" w:eastAsia="Times New Roman" w:hAnsi="Consolas" w:cs="Courier New"/>
          <w:color w:val="222222"/>
          <w:sz w:val="20"/>
          <w:szCs w:val="20"/>
          <w:bdr w:val="none" w:sz="0" w:space="0" w:color="auto" w:frame="1"/>
          <w:shd w:val="clear" w:color="auto" w:fill="F9F9F9"/>
        </w:rPr>
        <w:t>ProgramFiles</w:t>
      </w:r>
      <w:proofErr w:type="spellEnd"/>
      <w:r w:rsidRPr="00810876">
        <w:rPr>
          <w:rFonts w:ascii="Consolas" w:eastAsia="Times New Roman" w:hAnsi="Consolas" w:cs="Courier New"/>
          <w:color w:val="222222"/>
          <w:sz w:val="20"/>
          <w:szCs w:val="20"/>
          <w:bdr w:val="none" w:sz="0" w:space="0" w:color="auto" w:frame="1"/>
          <w:shd w:val="clear" w:color="auto" w:fill="F9F9F9"/>
        </w:rPr>
        <w:t>\\PowerShell"]</w:t>
      </w:r>
    </w:p>
    <w:p w14:paraId="1504CA8A" w14:textId="77777777" w:rsidR="0048155D" w:rsidRPr="00810876" w:rsidRDefault="0048155D" w:rsidP="0048155D">
      <w:pPr>
        <w:ind w:left="720"/>
        <w:rPr>
          <w:rFonts w:ascii="Consolas" w:eastAsia="Times New Roman" w:hAnsi="Consolas" w:cs="Courier New"/>
          <w:color w:val="222222"/>
          <w:sz w:val="20"/>
          <w:szCs w:val="20"/>
          <w:bdr w:val="none" w:sz="0" w:space="0" w:color="auto" w:frame="1"/>
          <w:shd w:val="clear" w:color="auto" w:fill="F9F9F9"/>
        </w:rPr>
      </w:pPr>
      <w:r w:rsidRPr="00810876">
        <w:rPr>
          <w:rFonts w:ascii="Consolas" w:eastAsia="Times New Roman" w:hAnsi="Consolas" w:cs="Courier New"/>
          <w:color w:val="222222"/>
          <w:sz w:val="20"/>
          <w:szCs w:val="20"/>
          <w:bdr w:val="none" w:sz="0" w:space="0" w:color="auto" w:frame="1"/>
          <w:shd w:val="clear" w:color="auto" w:fill="F9F9F9"/>
        </w:rPr>
        <w:t>ENV PSCORE="$</w:t>
      </w:r>
      <w:proofErr w:type="spellStart"/>
      <w:r w:rsidRPr="00810876">
        <w:rPr>
          <w:rFonts w:ascii="Consolas" w:eastAsia="Times New Roman" w:hAnsi="Consolas" w:cs="Courier New"/>
          <w:color w:val="222222"/>
          <w:sz w:val="20"/>
          <w:szCs w:val="20"/>
          <w:bdr w:val="none" w:sz="0" w:space="0" w:color="auto" w:frame="1"/>
          <w:shd w:val="clear" w:color="auto" w:fill="F9F9F9"/>
        </w:rPr>
        <w:t>ProgramFiles</w:t>
      </w:r>
      <w:proofErr w:type="spellEnd"/>
      <w:r w:rsidRPr="00810876">
        <w:rPr>
          <w:rFonts w:ascii="Consolas" w:eastAsia="Times New Roman" w:hAnsi="Consolas" w:cs="Courier New"/>
          <w:color w:val="222222"/>
          <w:sz w:val="20"/>
          <w:szCs w:val="20"/>
          <w:bdr w:val="none" w:sz="0" w:space="0" w:color="auto" w:frame="1"/>
          <w:shd w:val="clear" w:color="auto" w:fill="F9F9F9"/>
        </w:rPr>
        <w:t>\PowerShell\PowerShell.exe"</w:t>
      </w:r>
    </w:p>
    <w:p w14:paraId="73DAD5F7" w14:textId="77777777" w:rsidR="0048155D" w:rsidRDefault="0048155D" w:rsidP="0048155D">
      <w:pPr>
        <w:ind w:left="720"/>
      </w:pPr>
      <w:r w:rsidRPr="00810876">
        <w:rPr>
          <w:rFonts w:ascii="Consolas" w:eastAsia="Times New Roman" w:hAnsi="Consolas" w:cs="Courier New"/>
          <w:color w:val="222222"/>
          <w:sz w:val="20"/>
          <w:szCs w:val="20"/>
          <w:bdr w:val="none" w:sz="0" w:space="0" w:color="auto" w:frame="1"/>
          <w:shd w:val="clear" w:color="auto" w:fill="F9F9F9"/>
        </w:rPr>
        <w:t xml:space="preserve">RUN </w:t>
      </w:r>
      <w:proofErr w:type="spellStart"/>
      <w:r w:rsidRPr="00810876">
        <w:rPr>
          <w:rFonts w:ascii="Consolas" w:eastAsia="Times New Roman" w:hAnsi="Consolas" w:cs="Courier New"/>
          <w:color w:val="222222"/>
          <w:sz w:val="20"/>
          <w:szCs w:val="20"/>
          <w:bdr w:val="none" w:sz="0" w:space="0" w:color="auto" w:frame="1"/>
          <w:shd w:val="clear" w:color="auto" w:fill="F9F9F9"/>
        </w:rPr>
        <w:t>setx</w:t>
      </w:r>
      <w:proofErr w:type="spellEnd"/>
      <w:r w:rsidRPr="00810876">
        <w:rPr>
          <w:rFonts w:ascii="Consolas" w:eastAsia="Times New Roman" w:hAnsi="Consolas" w:cs="Courier New"/>
          <w:color w:val="222222"/>
          <w:sz w:val="20"/>
          <w:szCs w:val="20"/>
          <w:bdr w:val="none" w:sz="0" w:space="0" w:color="auto" w:frame="1"/>
          <w:shd w:val="clear" w:color="auto" w:fill="F9F9F9"/>
        </w:rPr>
        <w:t xml:space="preserve"> /M PATH "%PATH</w:t>
      </w:r>
      <w:proofErr w:type="gramStart"/>
      <w:r w:rsidRPr="00810876">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810876">
        <w:rPr>
          <w:rFonts w:ascii="Consolas" w:eastAsia="Times New Roman" w:hAnsi="Consolas" w:cs="Courier New"/>
          <w:color w:val="222222"/>
          <w:sz w:val="20"/>
          <w:szCs w:val="20"/>
          <w:bdr w:val="none" w:sz="0" w:space="0" w:color="auto" w:frame="1"/>
          <w:shd w:val="clear" w:color="auto" w:fill="F9F9F9"/>
        </w:rPr>
        <w:t>ProgramFiles</w:t>
      </w:r>
      <w:proofErr w:type="spellEnd"/>
      <w:r w:rsidRPr="00810876">
        <w:rPr>
          <w:rFonts w:ascii="Consolas" w:eastAsia="Times New Roman" w:hAnsi="Consolas" w:cs="Courier New"/>
          <w:color w:val="222222"/>
          <w:sz w:val="20"/>
          <w:szCs w:val="20"/>
          <w:bdr w:val="none" w:sz="0" w:space="0" w:color="auto" w:frame="1"/>
          <w:shd w:val="clear" w:color="auto" w:fill="F9F9F9"/>
        </w:rPr>
        <w:t>%\PowerShell"</w:t>
      </w:r>
      <w:r w:rsidRPr="00810876" w:rsidDel="001C613B">
        <w:rPr>
          <w:rFonts w:ascii="Consolas" w:eastAsia="Times New Roman" w:hAnsi="Consolas" w:cs="Courier New"/>
          <w:color w:val="222222"/>
          <w:sz w:val="20"/>
          <w:szCs w:val="20"/>
          <w:bdr w:val="none" w:sz="0" w:space="0" w:color="auto" w:frame="1"/>
          <w:shd w:val="clear" w:color="auto" w:fill="F9F9F9"/>
        </w:rPr>
        <w:t xml:space="preserve"> </w:t>
      </w:r>
    </w:p>
    <w:p w14:paraId="2D4F49A9" w14:textId="77777777" w:rsidR="0048155D" w:rsidRDefault="0048155D" w:rsidP="0048155D">
      <w:r>
        <w:t xml:space="preserve">Then issue </w:t>
      </w:r>
      <w:r w:rsidRPr="004B30AA">
        <w:rPr>
          <w:rStyle w:val="HTMLCode"/>
          <w:rFonts w:eastAsiaTheme="minorEastAsia"/>
          <w:color w:val="222222"/>
        </w:rPr>
        <w:t>docker build</w:t>
      </w:r>
      <w:r>
        <w:t xml:space="preserve"> to create the PowerShell container image. </w:t>
      </w:r>
    </w:p>
    <w:p w14:paraId="55C9A5A5" w14:textId="77777777" w:rsidR="0048155D" w:rsidRPr="00C53528" w:rsidRDefault="0048155D" w:rsidP="0048155D">
      <w:pPr>
        <w:ind w:firstLine="720"/>
        <w:rPr>
          <w:rFonts w:ascii="Consolas" w:eastAsia="Times New Roman" w:hAnsi="Consolas" w:cs="Courier New"/>
          <w:color w:val="222222"/>
          <w:sz w:val="20"/>
          <w:szCs w:val="20"/>
          <w:bdr w:val="none" w:sz="0" w:space="0" w:color="auto" w:frame="1"/>
          <w:shd w:val="clear" w:color="auto" w:fill="F9F9F9"/>
        </w:rPr>
      </w:pPr>
      <w:r w:rsidRPr="00C53528">
        <w:rPr>
          <w:rFonts w:ascii="Consolas" w:eastAsia="Times New Roman" w:hAnsi="Consolas" w:cs="Courier New"/>
          <w:color w:val="222222"/>
          <w:sz w:val="20"/>
          <w:szCs w:val="20"/>
          <w:bdr w:val="none" w:sz="0" w:space="0" w:color="auto" w:frame="1"/>
          <w:shd w:val="clear" w:color="auto" w:fill="F9F9F9"/>
        </w:rPr>
        <w:t>docker build -t nanoserver</w:t>
      </w:r>
      <w:r>
        <w:rPr>
          <w:rFonts w:ascii="Consolas" w:eastAsia="Times New Roman" w:hAnsi="Consolas" w:cs="Courier New"/>
          <w:color w:val="222222"/>
          <w:sz w:val="20"/>
          <w:szCs w:val="20"/>
          <w:bdr w:val="none" w:sz="0" w:space="0" w:color="auto" w:frame="1"/>
          <w:shd w:val="clear" w:color="auto" w:fill="F9F9F9"/>
        </w:rPr>
        <w:t>PowerShell6 -f Dockerfile-PowerShell</w:t>
      </w:r>
      <w:proofErr w:type="gramStart"/>
      <w:r>
        <w:rPr>
          <w:rFonts w:ascii="Consolas" w:eastAsia="Times New Roman" w:hAnsi="Consolas" w:cs="Courier New"/>
          <w:color w:val="222222"/>
          <w:sz w:val="20"/>
          <w:szCs w:val="20"/>
          <w:bdr w:val="none" w:sz="0" w:space="0" w:color="auto" w:frame="1"/>
          <w:shd w:val="clear" w:color="auto" w:fill="F9F9F9"/>
        </w:rPr>
        <w:t>6</w:t>
      </w:r>
      <w:r w:rsidRPr="00C53528">
        <w:rPr>
          <w:rFonts w:ascii="Consolas" w:eastAsia="Times New Roman" w:hAnsi="Consolas" w:cs="Courier New"/>
          <w:color w:val="222222"/>
          <w:sz w:val="20"/>
          <w:szCs w:val="20"/>
          <w:bdr w:val="none" w:sz="0" w:space="0" w:color="auto" w:frame="1"/>
          <w:shd w:val="clear" w:color="auto" w:fill="F9F9F9"/>
        </w:rPr>
        <w:t xml:space="preserve"> .</w:t>
      </w:r>
      <w:proofErr w:type="gramEnd"/>
    </w:p>
    <w:p w14:paraId="33E48F32" w14:textId="77777777" w:rsidR="0048155D" w:rsidRDefault="0048155D" w:rsidP="0048155D">
      <w:r>
        <w:t xml:space="preserve">You can find more information at </w:t>
      </w:r>
      <w:hyperlink r:id="rId17" w:history="1">
        <w:r w:rsidRPr="00FD4D04">
          <w:rPr>
            <w:rStyle w:val="Hyperlink"/>
          </w:rPr>
          <w:t>PowerShell GitHub</w:t>
        </w:r>
      </w:hyperlink>
      <w:r>
        <w:t xml:space="preserve">.  It is worth mentioning that the PowerShell zip contains a subset of .NET Core 2.0 that is required to build PowerShell Core 6.  If your PowerShell modules depend on .NET Core 2.0, it is safe to build the PowerShell container on top of the Nano .NET Core container, instead of base Nano container, i.e. using </w:t>
      </w:r>
      <w:r w:rsidRPr="004B30AA">
        <w:rPr>
          <w:rFonts w:ascii="Consolas" w:eastAsia="Times New Roman" w:hAnsi="Consolas" w:cs="Courier New"/>
          <w:color w:val="222222"/>
          <w:sz w:val="20"/>
          <w:szCs w:val="20"/>
          <w:bdr w:val="none" w:sz="0" w:space="0" w:color="auto" w:frame="1"/>
          <w:shd w:val="clear" w:color="auto" w:fill="F9F9F9"/>
        </w:rPr>
        <w:t xml:space="preserve">FROM </w:t>
      </w:r>
      <w:proofErr w:type="spellStart"/>
      <w:r>
        <w:rPr>
          <w:rFonts w:ascii="Consolas" w:eastAsia="Times New Roman" w:hAnsi="Consolas" w:cs="Courier New"/>
          <w:color w:val="222222"/>
          <w:sz w:val="20"/>
          <w:szCs w:val="20"/>
          <w:bdr w:val="none" w:sz="0" w:space="0" w:color="auto" w:frame="1"/>
          <w:shd w:val="clear" w:color="auto" w:fill="F9F9F9"/>
        </w:rPr>
        <w:t>m</w:t>
      </w:r>
      <w:r w:rsidRPr="004B30AA">
        <w:rPr>
          <w:rFonts w:ascii="Consolas" w:eastAsia="Times New Roman" w:hAnsi="Consolas" w:cs="Courier New"/>
          <w:color w:val="222222"/>
          <w:sz w:val="20"/>
          <w:szCs w:val="20"/>
          <w:bdr w:val="none" w:sz="0" w:space="0" w:color="auto" w:frame="1"/>
          <w:shd w:val="clear" w:color="auto" w:fill="F9F9F9"/>
        </w:rPr>
        <w:t>icrosoft</w:t>
      </w:r>
      <w:proofErr w:type="spellEnd"/>
      <w:r>
        <w:rPr>
          <w:rFonts w:ascii="Consolas" w:eastAsia="Times New Roman" w:hAnsi="Consolas" w:cs="Courier New"/>
          <w:color w:val="222222"/>
          <w:sz w:val="20"/>
          <w:szCs w:val="20"/>
          <w:bdr w:val="none" w:sz="0" w:space="0" w:color="auto" w:frame="1"/>
          <w:shd w:val="clear" w:color="auto" w:fill="F9F9F9"/>
        </w:rPr>
        <w:t>/</w:t>
      </w:r>
      <w:proofErr w:type="spellStart"/>
      <w:r>
        <w:rPr>
          <w:rFonts w:ascii="Consolas" w:eastAsia="Times New Roman" w:hAnsi="Consolas" w:cs="Courier New"/>
          <w:color w:val="222222"/>
          <w:sz w:val="20"/>
          <w:szCs w:val="20"/>
          <w:bdr w:val="none" w:sz="0" w:space="0" w:color="auto" w:frame="1"/>
          <w:shd w:val="clear" w:color="auto" w:fill="F9F9F9"/>
        </w:rPr>
        <w:t>nanoserver</w:t>
      </w:r>
      <w:proofErr w:type="spellEnd"/>
      <w:r>
        <w:rPr>
          <w:rFonts w:ascii="Consolas" w:eastAsia="Times New Roman" w:hAnsi="Consolas" w:cs="Courier New"/>
          <w:color w:val="222222"/>
          <w:sz w:val="20"/>
          <w:szCs w:val="20"/>
          <w:bdr w:val="none" w:sz="0" w:space="0" w:color="auto" w:frame="1"/>
          <w:shd w:val="clear" w:color="auto" w:fill="F9F9F9"/>
        </w:rPr>
        <w:t>-insider-</w:t>
      </w:r>
      <w:proofErr w:type="spellStart"/>
      <w:r>
        <w:rPr>
          <w:rFonts w:ascii="Consolas" w:eastAsia="Times New Roman" w:hAnsi="Consolas" w:cs="Courier New"/>
          <w:color w:val="222222"/>
          <w:sz w:val="20"/>
          <w:szCs w:val="20"/>
          <w:bdr w:val="none" w:sz="0" w:space="0" w:color="auto" w:frame="1"/>
          <w:shd w:val="clear" w:color="auto" w:fill="F9F9F9"/>
        </w:rPr>
        <w:t>dotnet</w:t>
      </w:r>
      <w:proofErr w:type="spellEnd"/>
      <w:r>
        <w:t xml:space="preserve"> in the </w:t>
      </w:r>
      <w:proofErr w:type="spellStart"/>
      <w:r>
        <w:t>Dockerfile</w:t>
      </w:r>
      <w:proofErr w:type="spellEnd"/>
      <w:r>
        <w:t xml:space="preserve">. </w:t>
      </w:r>
    </w:p>
    <w:p w14:paraId="62564C5A" w14:textId="77777777" w:rsidR="0048155D" w:rsidRPr="006D7C59" w:rsidRDefault="0048155D" w:rsidP="0048155D">
      <w:pPr>
        <w:pStyle w:val="Heading2"/>
      </w:pPr>
      <w:r w:rsidRPr="006D7C59">
        <w:t>Next steps</w:t>
      </w:r>
    </w:p>
    <w:p w14:paraId="23BBF4B6" w14:textId="77777777" w:rsidR="0048155D" w:rsidRDefault="0048155D" w:rsidP="0048155D">
      <w:pPr>
        <w:pStyle w:val="ListParagraph"/>
        <w:numPr>
          <w:ilvl w:val="0"/>
          <w:numId w:val="2"/>
        </w:numPr>
      </w:pPr>
      <w:r>
        <w:t>Use one of the new container images based on Nano Server, available in Docker Hub, i.e. base Nano Server image, Nano with .NET Core 2.0, and Nano with PowerShell Core 6</w:t>
      </w:r>
    </w:p>
    <w:p w14:paraId="6A6E2229" w14:textId="58932421" w:rsidR="006D7C59" w:rsidRPr="006D7C59" w:rsidRDefault="0048155D" w:rsidP="0048155D">
      <w:pPr>
        <w:pStyle w:val="ListParagraph"/>
        <w:numPr>
          <w:ilvl w:val="0"/>
          <w:numId w:val="2"/>
        </w:numPr>
      </w:pPr>
      <w:r>
        <w:lastRenderedPageBreak/>
        <w:t xml:space="preserve">Build your own container image based on the new Nano Server Container base OS image, using the </w:t>
      </w:r>
      <w:proofErr w:type="spellStart"/>
      <w:r>
        <w:t>Dockerfile</w:t>
      </w:r>
      <w:proofErr w:type="spellEnd"/>
      <w:r>
        <w:t xml:space="preserve"> sample content in this guide</w:t>
      </w:r>
      <w:r w:rsidR="006D7C59" w:rsidRPr="006D7C59">
        <w:t xml:space="preserve"> </w:t>
      </w:r>
    </w:p>
    <w:sectPr w:rsidR="006D7C59" w:rsidRPr="006D7C59" w:rsidSect="000742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rk Benisch" w:date="2017-06-13T11:01:00Z" w:initials="DB">
    <w:p w14:paraId="10E4164F" w14:textId="77777777" w:rsidR="0048155D" w:rsidRDefault="0048155D" w:rsidP="0048155D">
      <w:pPr>
        <w:pStyle w:val="CommentText"/>
      </w:pPr>
      <w:r>
        <w:rPr>
          <w:rStyle w:val="CommentReference"/>
        </w:rPr>
        <w:annotationRef/>
      </w:r>
      <w:r>
        <w:t>The “what” of this needs to be explained a bit more.  As is, the reader has no background with which to know how their app may be affected.</w:t>
      </w:r>
    </w:p>
  </w:comment>
  <w:comment w:id="1" w:author="Xumin Sun" w:date="2017-06-14T10:36:00Z" w:initials="XS">
    <w:p w14:paraId="193894FE" w14:textId="77777777" w:rsidR="0048155D" w:rsidRDefault="0048155D" w:rsidP="0048155D">
      <w:pPr>
        <w:pStyle w:val="CommentText"/>
      </w:pPr>
      <w:r>
        <w:rPr>
          <w:rStyle w:val="CommentReference"/>
        </w:rPr>
        <w:annotationRef/>
      </w:r>
      <w:r>
        <w:t>I am waiting for your section on what’s removed, so I can link to your doc.</w:t>
      </w:r>
    </w:p>
  </w:comment>
  <w:comment w:id="2" w:author="Derk Benisch" w:date="2017-06-13T11:04:00Z" w:initials="DB">
    <w:p w14:paraId="2AB881E8" w14:textId="77777777" w:rsidR="0048155D" w:rsidRDefault="0048155D" w:rsidP="0048155D">
      <w:pPr>
        <w:pStyle w:val="CommentText"/>
      </w:pPr>
      <w:r>
        <w:rPr>
          <w:rStyle w:val="CommentReference"/>
        </w:rPr>
        <w:annotationRef/>
      </w:r>
      <w:r>
        <w:t>Not sure you need this.</w:t>
      </w:r>
    </w:p>
  </w:comment>
  <w:comment w:id="3" w:author="Xumin Sun" w:date="2017-06-14T10:37:00Z" w:initials="XS">
    <w:p w14:paraId="035C6C83" w14:textId="77777777" w:rsidR="0048155D" w:rsidRDefault="0048155D" w:rsidP="0048155D">
      <w:pPr>
        <w:pStyle w:val="CommentText"/>
      </w:pPr>
      <w:r>
        <w:rPr>
          <w:rStyle w:val="CommentReference"/>
        </w:rPr>
        <w:annotationRef/>
      </w:r>
      <w:r>
        <w:t>Try to emphasize the difference with RS1.</w:t>
      </w:r>
    </w:p>
  </w:comment>
  <w:comment w:id="4" w:author="Derk Benisch" w:date="2017-06-13T11:11:00Z" w:initials="DB">
    <w:p w14:paraId="0BBB9F28" w14:textId="77777777" w:rsidR="0048155D" w:rsidRDefault="0048155D" w:rsidP="0048155D">
      <w:pPr>
        <w:pStyle w:val="CommentText"/>
      </w:pPr>
      <w:r>
        <w:rPr>
          <w:rStyle w:val="CommentReference"/>
        </w:rPr>
        <w:annotationRef/>
      </w:r>
      <w:r>
        <w:t>It may be helpful to have the context behind this explained further up in this document, perhaps in the second paragraph where you talk about the footprint savings?</w:t>
      </w:r>
    </w:p>
  </w:comment>
  <w:comment w:id="5" w:author="Xumin Sun" w:date="2017-06-14T10:38:00Z" w:initials="XS">
    <w:p w14:paraId="37D57289" w14:textId="77777777" w:rsidR="0048155D" w:rsidRDefault="0048155D" w:rsidP="0048155D">
      <w:pPr>
        <w:pStyle w:val="CommentText"/>
      </w:pPr>
      <w:r>
        <w:rPr>
          <w:rStyle w:val="CommentReference"/>
        </w:rPr>
        <w:annotationRef/>
      </w:r>
      <w:r>
        <w:t>Again, waiting to link to your doc.</w:t>
      </w:r>
    </w:p>
  </w:comment>
  <w:comment w:id="6" w:author="Ender Jose Barillas Rodriguez" w:date="2017-06-22T14:35:00Z" w:initials="EJBR">
    <w:p w14:paraId="1571AC49" w14:textId="0B00ADC5" w:rsidR="003C002B" w:rsidRDefault="003C002B">
      <w:pPr>
        <w:pStyle w:val="CommentText"/>
      </w:pPr>
      <w:r>
        <w:rPr>
          <w:rStyle w:val="CommentReference"/>
        </w:rPr>
        <w:annotationRef/>
      </w:r>
      <w:r>
        <w:t>Reframe to positive</w:t>
      </w:r>
    </w:p>
  </w:comment>
  <w:comment w:id="7" w:author="Derk Benisch" w:date="2017-06-13T11:14:00Z" w:initials="DB">
    <w:p w14:paraId="1297C3AB" w14:textId="77777777" w:rsidR="0048155D" w:rsidRDefault="0048155D" w:rsidP="0048155D">
      <w:pPr>
        <w:pStyle w:val="CommentText"/>
      </w:pPr>
      <w:r>
        <w:rPr>
          <w:rStyle w:val="CommentReference"/>
        </w:rPr>
        <w:annotationRef/>
      </w:r>
      <w:r>
        <w:t xml:space="preserve">I don’t think you necessarily need this, looks like it would be a command that you want them to run.  Perhaps instead, highlight this in a </w:t>
      </w:r>
      <w:proofErr w:type="gramStart"/>
      <w:r>
        <w:t>two column</w:t>
      </w:r>
      <w:proofErr w:type="gramEnd"/>
      <w:r>
        <w:t xml:space="preserve"> table where this is on the left side indicating what was previously supported and on the right an example of what they have to do now.</w:t>
      </w:r>
    </w:p>
  </w:comment>
  <w:comment w:id="8" w:author="Ender Jose Barillas Rodriguez" w:date="2017-06-22T14:37:00Z" w:initials="EJBR">
    <w:p w14:paraId="729739E0" w14:textId="085BF96A" w:rsidR="003C002B" w:rsidRDefault="003C002B">
      <w:pPr>
        <w:pStyle w:val="CommentText"/>
      </w:pPr>
      <w:r>
        <w:rPr>
          <w:rStyle w:val="CommentReference"/>
        </w:rPr>
        <w:annotationRef/>
      </w:r>
      <w:r>
        <w:t>Here’s an example of how we built these images… You can also just pull them from Docker Hub</w:t>
      </w:r>
    </w:p>
  </w:comment>
  <w:comment w:id="11" w:author="Derk Benisch" w:date="2017-06-13T11:18:00Z" w:initials="DB">
    <w:p w14:paraId="633A3F0D" w14:textId="77777777" w:rsidR="0048155D" w:rsidRDefault="0048155D" w:rsidP="0048155D">
      <w:pPr>
        <w:pStyle w:val="CommentText"/>
      </w:pPr>
      <w:r>
        <w:rPr>
          <w:rStyle w:val="CommentReference"/>
        </w:rPr>
        <w:annotationRef/>
      </w:r>
      <w:r>
        <w:t>What do the non-advanced users follow to setup their .NET Core 2.0 container with their app installed?  The way this paragraph is written it is directed at Advanced users, but doesn’t explain how to set this all up if you are not building your own container.</w:t>
      </w:r>
    </w:p>
    <w:p w14:paraId="4C91BDF3" w14:textId="77777777" w:rsidR="0048155D" w:rsidRDefault="0048155D" w:rsidP="0048155D">
      <w:pPr>
        <w:pStyle w:val="CommentText"/>
      </w:pPr>
    </w:p>
    <w:p w14:paraId="0E30E028" w14:textId="77777777" w:rsidR="0048155D" w:rsidRDefault="0048155D" w:rsidP="0048155D">
      <w:pPr>
        <w:pStyle w:val="CommentText"/>
      </w:pPr>
      <w:r>
        <w:t>Perhaps the first part of this section should be focused on the prebuilt container and then have another paragraph that walks the advanced users through building their own.</w:t>
      </w:r>
    </w:p>
  </w:comment>
  <w:comment w:id="12" w:author="Xumin Sun" w:date="2017-06-14T10:36:00Z" w:initials="XS">
    <w:p w14:paraId="04141FF3" w14:textId="77777777" w:rsidR="0048155D" w:rsidRDefault="0048155D" w:rsidP="0048155D">
      <w:pPr>
        <w:pStyle w:val="CommentText"/>
      </w:pPr>
      <w:r>
        <w:rPr>
          <w:rStyle w:val="CommentReference"/>
        </w:rPr>
        <w:annotationRef/>
      </w:r>
      <w:r>
        <w:t>Re-arranged.</w:t>
      </w:r>
    </w:p>
  </w:comment>
  <w:comment w:id="13" w:author="Derk Benisch" w:date="2017-06-13T11:22:00Z" w:initials="DB">
    <w:p w14:paraId="131A5059" w14:textId="77777777" w:rsidR="0048155D" w:rsidRDefault="0048155D" w:rsidP="0048155D">
      <w:pPr>
        <w:pStyle w:val="CommentText"/>
      </w:pPr>
      <w:r>
        <w:rPr>
          <w:rStyle w:val="CommentReference"/>
        </w:rPr>
        <w:annotationRef/>
      </w:r>
      <w:r>
        <w:t xml:space="preserve">Previously you provided a link to this, but it really wasn’t tied into your doc.  I would recommend treating this like you did the .NET Core 2.0 section </w:t>
      </w:r>
      <w:proofErr w:type="gramStart"/>
      <w:r>
        <w:t>above, just</w:t>
      </w:r>
      <w:proofErr w:type="gramEnd"/>
      <w:r>
        <w:t xml:space="preserve"> in case the user jumps right to this section.</w:t>
      </w:r>
    </w:p>
  </w:comment>
  <w:comment w:id="14" w:author="Xumin Sun" w:date="2017-06-14T10:33:00Z" w:initials="XS">
    <w:p w14:paraId="73891A1B" w14:textId="77777777" w:rsidR="0048155D" w:rsidRDefault="0048155D" w:rsidP="0048155D">
      <w:pPr>
        <w:pStyle w:val="CommentText"/>
      </w:pPr>
      <w:r>
        <w:rPr>
          <w:rStyle w:val="CommentReference"/>
        </w:rPr>
        <w:annotationRef/>
      </w:r>
      <w:r>
        <w:t>Link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E4164F" w15:done="1"/>
  <w15:commentEx w15:paraId="193894FE" w15:paraIdParent="10E4164F" w15:done="1"/>
  <w15:commentEx w15:paraId="2AB881E8" w15:done="1"/>
  <w15:commentEx w15:paraId="035C6C83" w15:paraIdParent="2AB881E8" w15:done="1"/>
  <w15:commentEx w15:paraId="0BBB9F28" w15:done="1"/>
  <w15:commentEx w15:paraId="37D57289" w15:paraIdParent="0BBB9F28" w15:done="1"/>
  <w15:commentEx w15:paraId="1571AC49" w15:done="0"/>
  <w15:commentEx w15:paraId="1297C3AB" w15:done="0"/>
  <w15:commentEx w15:paraId="729739E0" w15:done="0"/>
  <w15:commentEx w15:paraId="0E30E028" w15:done="1"/>
  <w15:commentEx w15:paraId="04141FF3" w15:paraIdParent="0E30E028" w15:done="1"/>
  <w15:commentEx w15:paraId="131A5059" w15:done="1"/>
  <w15:commentEx w15:paraId="73891A1B" w15:paraIdParent="131A505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64F20"/>
    <w:multiLevelType w:val="hybridMultilevel"/>
    <w:tmpl w:val="C2CA5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668E6"/>
    <w:multiLevelType w:val="hybridMultilevel"/>
    <w:tmpl w:val="0FE6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k Benisch">
    <w15:presenceInfo w15:providerId="AD" w15:userId="S-1-5-21-2127521184-1604012920-1887927527-490063"/>
  </w15:person>
  <w15:person w15:author="Xumin Sun">
    <w15:presenceInfo w15:providerId="AD" w15:userId="S-1-5-21-2127521184-1604012920-1887927527-5067963"/>
  </w15:person>
  <w15:person w15:author="Ender Jose Barillas Rodriguez">
    <w15:presenceInfo w15:providerId="AD" w15:userId="S-1-5-21-2127521184-1604012920-1887927527-17848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D6"/>
    <w:rsid w:val="00017433"/>
    <w:rsid w:val="000644EA"/>
    <w:rsid w:val="00074242"/>
    <w:rsid w:val="00084591"/>
    <w:rsid w:val="000D377C"/>
    <w:rsid w:val="00100947"/>
    <w:rsid w:val="00102870"/>
    <w:rsid w:val="0011407C"/>
    <w:rsid w:val="00140E25"/>
    <w:rsid w:val="00187DA7"/>
    <w:rsid w:val="001A2BBB"/>
    <w:rsid w:val="001F2DD6"/>
    <w:rsid w:val="001F4D2E"/>
    <w:rsid w:val="001F652A"/>
    <w:rsid w:val="001F66A7"/>
    <w:rsid w:val="00210643"/>
    <w:rsid w:val="002556F0"/>
    <w:rsid w:val="00272B21"/>
    <w:rsid w:val="002863B1"/>
    <w:rsid w:val="003140D3"/>
    <w:rsid w:val="00336F4F"/>
    <w:rsid w:val="00337696"/>
    <w:rsid w:val="003700C1"/>
    <w:rsid w:val="0039003A"/>
    <w:rsid w:val="003A330A"/>
    <w:rsid w:val="003B54F6"/>
    <w:rsid w:val="003C002B"/>
    <w:rsid w:val="004121F5"/>
    <w:rsid w:val="00444CF2"/>
    <w:rsid w:val="00461DFA"/>
    <w:rsid w:val="0048155D"/>
    <w:rsid w:val="004B30AA"/>
    <w:rsid w:val="004B321B"/>
    <w:rsid w:val="004C6391"/>
    <w:rsid w:val="00510720"/>
    <w:rsid w:val="0054307A"/>
    <w:rsid w:val="005432F3"/>
    <w:rsid w:val="00574518"/>
    <w:rsid w:val="00577A8E"/>
    <w:rsid w:val="00594333"/>
    <w:rsid w:val="005B513C"/>
    <w:rsid w:val="005E27A7"/>
    <w:rsid w:val="00606EDF"/>
    <w:rsid w:val="00637110"/>
    <w:rsid w:val="00646023"/>
    <w:rsid w:val="006A3246"/>
    <w:rsid w:val="006D2A04"/>
    <w:rsid w:val="006D7C59"/>
    <w:rsid w:val="007125D2"/>
    <w:rsid w:val="007423C3"/>
    <w:rsid w:val="00763D39"/>
    <w:rsid w:val="007B7DF1"/>
    <w:rsid w:val="007C25BD"/>
    <w:rsid w:val="007E3100"/>
    <w:rsid w:val="008013E3"/>
    <w:rsid w:val="00810B6D"/>
    <w:rsid w:val="00843243"/>
    <w:rsid w:val="00894E2D"/>
    <w:rsid w:val="008A137C"/>
    <w:rsid w:val="00965A88"/>
    <w:rsid w:val="009F4272"/>
    <w:rsid w:val="00A1511E"/>
    <w:rsid w:val="00A246EC"/>
    <w:rsid w:val="00A273D1"/>
    <w:rsid w:val="00A5595A"/>
    <w:rsid w:val="00A60062"/>
    <w:rsid w:val="00A70E75"/>
    <w:rsid w:val="00B05A9B"/>
    <w:rsid w:val="00B63E88"/>
    <w:rsid w:val="00BA4717"/>
    <w:rsid w:val="00BD0F4B"/>
    <w:rsid w:val="00BE5107"/>
    <w:rsid w:val="00C53528"/>
    <w:rsid w:val="00C54EB5"/>
    <w:rsid w:val="00C55EA8"/>
    <w:rsid w:val="00C97E4A"/>
    <w:rsid w:val="00CB67EB"/>
    <w:rsid w:val="00CE126A"/>
    <w:rsid w:val="00CE6DD9"/>
    <w:rsid w:val="00D0509A"/>
    <w:rsid w:val="00D069FB"/>
    <w:rsid w:val="00D1432A"/>
    <w:rsid w:val="00D36535"/>
    <w:rsid w:val="00D47482"/>
    <w:rsid w:val="00DB3FFB"/>
    <w:rsid w:val="00E16330"/>
    <w:rsid w:val="00E17E95"/>
    <w:rsid w:val="00E36DDA"/>
    <w:rsid w:val="00E40C8F"/>
    <w:rsid w:val="00E4760C"/>
    <w:rsid w:val="00E93CB0"/>
    <w:rsid w:val="00EA37B4"/>
    <w:rsid w:val="00EA668B"/>
    <w:rsid w:val="00ED595E"/>
    <w:rsid w:val="00ED597A"/>
    <w:rsid w:val="00F14D87"/>
    <w:rsid w:val="00F5186B"/>
    <w:rsid w:val="00F85B4B"/>
    <w:rsid w:val="00F928DF"/>
    <w:rsid w:val="00FD4D04"/>
    <w:rsid w:val="1D24A8E5"/>
    <w:rsid w:val="2D1490E5"/>
    <w:rsid w:val="370932FC"/>
    <w:rsid w:val="3983D34E"/>
    <w:rsid w:val="4EE65135"/>
    <w:rsid w:val="615B153D"/>
    <w:rsid w:val="68750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7330"/>
  <w15:chartTrackingRefBased/>
  <w15:docId w15:val="{90537AB3-C87F-44C5-A63B-51038D10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87"/>
    <w:pPr>
      <w:ind w:left="720"/>
      <w:contextualSpacing/>
    </w:pPr>
  </w:style>
  <w:style w:type="paragraph" w:styleId="HTMLPreformatted">
    <w:name w:val="HTML Preformatted"/>
    <w:basedOn w:val="Normal"/>
    <w:link w:val="HTMLPreformattedChar"/>
    <w:uiPriority w:val="99"/>
    <w:semiHidden/>
    <w:unhideWhenUsed/>
    <w:rsid w:val="0054307A"/>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54307A"/>
    <w:rPr>
      <w:rFonts w:ascii="Consolas" w:eastAsia="Times New Roman" w:hAnsi="Consolas" w:cs="Courier New"/>
      <w:sz w:val="20"/>
      <w:szCs w:val="20"/>
      <w:shd w:val="clear" w:color="auto" w:fill="F9F9F9"/>
    </w:rPr>
  </w:style>
  <w:style w:type="character" w:customStyle="1" w:styleId="language">
    <w:name w:val="language"/>
    <w:basedOn w:val="DefaultParagraphFont"/>
    <w:rsid w:val="0054307A"/>
  </w:style>
  <w:style w:type="character" w:customStyle="1" w:styleId="hljs-params">
    <w:name w:val="hljs-params"/>
    <w:basedOn w:val="DefaultParagraphFont"/>
    <w:rsid w:val="0054307A"/>
  </w:style>
  <w:style w:type="character" w:customStyle="1" w:styleId="hljs-keyword2">
    <w:name w:val="hljs-keyword2"/>
    <w:basedOn w:val="DefaultParagraphFont"/>
    <w:rsid w:val="0054307A"/>
    <w:rPr>
      <w:color w:val="0101FD"/>
    </w:rPr>
  </w:style>
  <w:style w:type="character" w:customStyle="1" w:styleId="Heading2Char">
    <w:name w:val="Heading 2 Char"/>
    <w:basedOn w:val="DefaultParagraphFont"/>
    <w:link w:val="Heading2"/>
    <w:uiPriority w:val="9"/>
    <w:rsid w:val="005430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4307A"/>
    <w:rPr>
      <w:rFonts w:ascii="Consolas" w:eastAsia="Times New Roman" w:hAnsi="Consolas" w:cs="Courier New" w:hint="default"/>
      <w:sz w:val="24"/>
      <w:szCs w:val="24"/>
      <w:bdr w:val="single" w:sz="6" w:space="0" w:color="D3D6DB" w:frame="1"/>
      <w:shd w:val="clear" w:color="auto" w:fill="F9F9F9"/>
      <w:rtl w:val="0"/>
    </w:rPr>
  </w:style>
  <w:style w:type="character" w:customStyle="1" w:styleId="Heading1Char">
    <w:name w:val="Heading 1 Char"/>
    <w:basedOn w:val="DefaultParagraphFont"/>
    <w:link w:val="Heading1"/>
    <w:uiPriority w:val="9"/>
    <w:rsid w:val="00A246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B21"/>
    <w:rPr>
      <w:color w:val="0563C1" w:themeColor="hyperlink"/>
      <w:u w:val="single"/>
    </w:rPr>
  </w:style>
  <w:style w:type="character" w:customStyle="1" w:styleId="UnresolvedMention1">
    <w:name w:val="Unresolved Mention1"/>
    <w:basedOn w:val="DefaultParagraphFont"/>
    <w:uiPriority w:val="99"/>
    <w:semiHidden/>
    <w:unhideWhenUsed/>
    <w:rsid w:val="00272B21"/>
    <w:rPr>
      <w:color w:val="808080"/>
      <w:shd w:val="clear" w:color="auto" w:fill="E6E6E6"/>
    </w:rPr>
  </w:style>
  <w:style w:type="character" w:customStyle="1" w:styleId="bash">
    <w:name w:val="bash"/>
    <w:basedOn w:val="DefaultParagraphFont"/>
    <w:rsid w:val="00510720"/>
  </w:style>
  <w:style w:type="character" w:customStyle="1" w:styleId="hljs-string2">
    <w:name w:val="hljs-string2"/>
    <w:basedOn w:val="DefaultParagraphFont"/>
    <w:rsid w:val="003140D3"/>
    <w:rPr>
      <w:color w:val="A31515"/>
    </w:rPr>
  </w:style>
  <w:style w:type="character" w:customStyle="1" w:styleId="hljs-comment2">
    <w:name w:val="hljs-comment2"/>
    <w:basedOn w:val="DefaultParagraphFont"/>
    <w:rsid w:val="003140D3"/>
    <w:rPr>
      <w:color w:val="008000"/>
    </w:rPr>
  </w:style>
  <w:style w:type="character" w:customStyle="1" w:styleId="hljs-number2">
    <w:name w:val="hljs-number2"/>
    <w:basedOn w:val="DefaultParagraphFont"/>
    <w:rsid w:val="003140D3"/>
  </w:style>
  <w:style w:type="character" w:styleId="FollowedHyperlink">
    <w:name w:val="FollowedHyperlink"/>
    <w:basedOn w:val="DefaultParagraphFont"/>
    <w:uiPriority w:val="99"/>
    <w:semiHidden/>
    <w:unhideWhenUsed/>
    <w:rsid w:val="00C53528"/>
    <w:rPr>
      <w:color w:val="954F72" w:themeColor="followedHyperlink"/>
      <w:u w:val="single"/>
    </w:rPr>
  </w:style>
  <w:style w:type="paragraph" w:styleId="Title">
    <w:name w:val="Title"/>
    <w:basedOn w:val="Normal"/>
    <w:next w:val="Normal"/>
    <w:link w:val="TitleChar"/>
    <w:uiPriority w:val="10"/>
    <w:qFormat/>
    <w:rsid w:val="00577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8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A3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246"/>
    <w:rPr>
      <w:rFonts w:ascii="Segoe UI" w:hAnsi="Segoe UI" w:cs="Segoe UI"/>
      <w:sz w:val="18"/>
      <w:szCs w:val="18"/>
    </w:rPr>
  </w:style>
  <w:style w:type="character" w:styleId="CommentReference">
    <w:name w:val="annotation reference"/>
    <w:basedOn w:val="DefaultParagraphFont"/>
    <w:uiPriority w:val="99"/>
    <w:semiHidden/>
    <w:unhideWhenUsed/>
    <w:rsid w:val="00210643"/>
    <w:rPr>
      <w:sz w:val="16"/>
      <w:szCs w:val="16"/>
    </w:rPr>
  </w:style>
  <w:style w:type="paragraph" w:styleId="CommentText">
    <w:name w:val="annotation text"/>
    <w:basedOn w:val="Normal"/>
    <w:link w:val="CommentTextChar"/>
    <w:uiPriority w:val="99"/>
    <w:semiHidden/>
    <w:unhideWhenUsed/>
    <w:rsid w:val="00210643"/>
    <w:pPr>
      <w:spacing w:line="240" w:lineRule="auto"/>
    </w:pPr>
    <w:rPr>
      <w:sz w:val="20"/>
      <w:szCs w:val="20"/>
    </w:rPr>
  </w:style>
  <w:style w:type="character" w:customStyle="1" w:styleId="CommentTextChar">
    <w:name w:val="Comment Text Char"/>
    <w:basedOn w:val="DefaultParagraphFont"/>
    <w:link w:val="CommentText"/>
    <w:uiPriority w:val="99"/>
    <w:semiHidden/>
    <w:rsid w:val="00210643"/>
    <w:rPr>
      <w:sz w:val="20"/>
      <w:szCs w:val="20"/>
    </w:rPr>
  </w:style>
  <w:style w:type="paragraph" w:styleId="CommentSubject">
    <w:name w:val="annotation subject"/>
    <w:basedOn w:val="CommentText"/>
    <w:next w:val="CommentText"/>
    <w:link w:val="CommentSubjectChar"/>
    <w:uiPriority w:val="99"/>
    <w:semiHidden/>
    <w:unhideWhenUsed/>
    <w:rsid w:val="00210643"/>
    <w:rPr>
      <w:b/>
      <w:bCs/>
    </w:rPr>
  </w:style>
  <w:style w:type="character" w:customStyle="1" w:styleId="CommentSubjectChar">
    <w:name w:val="Comment Subject Char"/>
    <w:basedOn w:val="CommentTextChar"/>
    <w:link w:val="CommentSubject"/>
    <w:uiPriority w:val="99"/>
    <w:semiHidden/>
    <w:rsid w:val="00210643"/>
    <w:rPr>
      <w:b/>
      <w:bCs/>
      <w:sz w:val="20"/>
      <w:szCs w:val="20"/>
    </w:rPr>
  </w:style>
  <w:style w:type="character" w:styleId="UnresolvedMention">
    <w:name w:val="Unresolved Mention"/>
    <w:basedOn w:val="DefaultParagraphFont"/>
    <w:uiPriority w:val="99"/>
    <w:semiHidden/>
    <w:unhideWhenUsed/>
    <w:rsid w:val="00EA37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4152">
      <w:bodyDiv w:val="1"/>
      <w:marLeft w:val="0"/>
      <w:marRight w:val="0"/>
      <w:marTop w:val="0"/>
      <w:marBottom w:val="0"/>
      <w:divBdr>
        <w:top w:val="none" w:sz="0" w:space="0" w:color="auto"/>
        <w:left w:val="none" w:sz="0" w:space="0" w:color="auto"/>
        <w:bottom w:val="none" w:sz="0" w:space="0" w:color="auto"/>
        <w:right w:val="none" w:sz="0" w:space="0" w:color="auto"/>
      </w:divBdr>
      <w:divsChild>
        <w:div w:id="1130394883">
          <w:marLeft w:val="0"/>
          <w:marRight w:val="0"/>
          <w:marTop w:val="0"/>
          <w:marBottom w:val="0"/>
          <w:divBdr>
            <w:top w:val="none" w:sz="0" w:space="0" w:color="auto"/>
            <w:left w:val="none" w:sz="0" w:space="0" w:color="auto"/>
            <w:bottom w:val="none" w:sz="0" w:space="0" w:color="auto"/>
            <w:right w:val="none" w:sz="0" w:space="0" w:color="auto"/>
          </w:divBdr>
          <w:divsChild>
            <w:div w:id="2049835050">
              <w:marLeft w:val="0"/>
              <w:marRight w:val="0"/>
              <w:marTop w:val="0"/>
              <w:marBottom w:val="0"/>
              <w:divBdr>
                <w:top w:val="none" w:sz="0" w:space="0" w:color="auto"/>
                <w:left w:val="none" w:sz="0" w:space="0" w:color="auto"/>
                <w:bottom w:val="none" w:sz="0" w:space="0" w:color="auto"/>
                <w:right w:val="none" w:sz="0" w:space="0" w:color="auto"/>
              </w:divBdr>
              <w:divsChild>
                <w:div w:id="1682708198">
                  <w:marLeft w:val="0"/>
                  <w:marRight w:val="0"/>
                  <w:marTop w:val="0"/>
                  <w:marBottom w:val="0"/>
                  <w:divBdr>
                    <w:top w:val="none" w:sz="0" w:space="0" w:color="auto"/>
                    <w:left w:val="none" w:sz="0" w:space="0" w:color="auto"/>
                    <w:bottom w:val="none" w:sz="0" w:space="0" w:color="auto"/>
                    <w:right w:val="none" w:sz="0" w:space="0" w:color="auto"/>
                  </w:divBdr>
                  <w:divsChild>
                    <w:div w:id="14240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9761">
      <w:bodyDiv w:val="1"/>
      <w:marLeft w:val="0"/>
      <w:marRight w:val="0"/>
      <w:marTop w:val="0"/>
      <w:marBottom w:val="0"/>
      <w:divBdr>
        <w:top w:val="none" w:sz="0" w:space="0" w:color="auto"/>
        <w:left w:val="none" w:sz="0" w:space="0" w:color="auto"/>
        <w:bottom w:val="none" w:sz="0" w:space="0" w:color="auto"/>
        <w:right w:val="none" w:sz="0" w:space="0" w:color="auto"/>
      </w:divBdr>
      <w:divsChild>
        <w:div w:id="690686379">
          <w:marLeft w:val="0"/>
          <w:marRight w:val="0"/>
          <w:marTop w:val="0"/>
          <w:marBottom w:val="0"/>
          <w:divBdr>
            <w:top w:val="none" w:sz="0" w:space="0" w:color="auto"/>
            <w:left w:val="none" w:sz="0" w:space="0" w:color="auto"/>
            <w:bottom w:val="none" w:sz="0" w:space="0" w:color="auto"/>
            <w:right w:val="none" w:sz="0" w:space="0" w:color="auto"/>
          </w:divBdr>
          <w:divsChild>
            <w:div w:id="891503175">
              <w:marLeft w:val="0"/>
              <w:marRight w:val="0"/>
              <w:marTop w:val="0"/>
              <w:marBottom w:val="0"/>
              <w:divBdr>
                <w:top w:val="none" w:sz="0" w:space="0" w:color="auto"/>
                <w:left w:val="none" w:sz="0" w:space="0" w:color="auto"/>
                <w:bottom w:val="none" w:sz="0" w:space="0" w:color="auto"/>
                <w:right w:val="none" w:sz="0" w:space="0" w:color="auto"/>
              </w:divBdr>
              <w:divsChild>
                <w:div w:id="320742761">
                  <w:marLeft w:val="0"/>
                  <w:marRight w:val="0"/>
                  <w:marTop w:val="0"/>
                  <w:marBottom w:val="0"/>
                  <w:divBdr>
                    <w:top w:val="none" w:sz="0" w:space="0" w:color="auto"/>
                    <w:left w:val="none" w:sz="0" w:space="0" w:color="auto"/>
                    <w:bottom w:val="none" w:sz="0" w:space="0" w:color="auto"/>
                    <w:right w:val="none" w:sz="0" w:space="0" w:color="auto"/>
                  </w:divBdr>
                  <w:divsChild>
                    <w:div w:id="1784836811">
                      <w:marLeft w:val="0"/>
                      <w:marRight w:val="0"/>
                      <w:marTop w:val="0"/>
                      <w:marBottom w:val="0"/>
                      <w:divBdr>
                        <w:top w:val="none" w:sz="0" w:space="0" w:color="auto"/>
                        <w:left w:val="none" w:sz="0" w:space="0" w:color="auto"/>
                        <w:bottom w:val="none" w:sz="0" w:space="0" w:color="auto"/>
                        <w:right w:val="none" w:sz="0" w:space="0" w:color="auto"/>
                      </w:divBdr>
                      <w:divsChild>
                        <w:div w:id="1364942020">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Child>
    </w:div>
    <w:div w:id="1998924103">
      <w:bodyDiv w:val="1"/>
      <w:marLeft w:val="0"/>
      <w:marRight w:val="0"/>
      <w:marTop w:val="0"/>
      <w:marBottom w:val="0"/>
      <w:divBdr>
        <w:top w:val="none" w:sz="0" w:space="0" w:color="auto"/>
        <w:left w:val="none" w:sz="0" w:space="0" w:color="auto"/>
        <w:bottom w:val="none" w:sz="0" w:space="0" w:color="auto"/>
        <w:right w:val="none" w:sz="0" w:space="0" w:color="auto"/>
      </w:divBdr>
      <w:divsChild>
        <w:div w:id="505873631">
          <w:marLeft w:val="0"/>
          <w:marRight w:val="0"/>
          <w:marTop w:val="0"/>
          <w:marBottom w:val="0"/>
          <w:divBdr>
            <w:top w:val="none" w:sz="0" w:space="0" w:color="auto"/>
            <w:left w:val="none" w:sz="0" w:space="0" w:color="auto"/>
            <w:bottom w:val="none" w:sz="0" w:space="0" w:color="auto"/>
            <w:right w:val="none" w:sz="0" w:space="0" w:color="auto"/>
          </w:divBdr>
          <w:divsChild>
            <w:div w:id="1016468228">
              <w:marLeft w:val="0"/>
              <w:marRight w:val="0"/>
              <w:marTop w:val="0"/>
              <w:marBottom w:val="0"/>
              <w:divBdr>
                <w:top w:val="none" w:sz="0" w:space="0" w:color="auto"/>
                <w:left w:val="none" w:sz="0" w:space="0" w:color="auto"/>
                <w:bottom w:val="none" w:sz="0" w:space="0" w:color="auto"/>
                <w:right w:val="none" w:sz="0" w:space="0" w:color="auto"/>
              </w:divBdr>
              <w:divsChild>
                <w:div w:id="2006474166">
                  <w:marLeft w:val="0"/>
                  <w:marRight w:val="0"/>
                  <w:marTop w:val="0"/>
                  <w:marBottom w:val="0"/>
                  <w:divBdr>
                    <w:top w:val="none" w:sz="0" w:space="0" w:color="auto"/>
                    <w:left w:val="none" w:sz="0" w:space="0" w:color="auto"/>
                    <w:bottom w:val="none" w:sz="0" w:space="0" w:color="auto"/>
                    <w:right w:val="none" w:sz="0" w:space="0" w:color="auto"/>
                  </w:divBdr>
                  <w:divsChild>
                    <w:div w:id="1589315010">
                      <w:marLeft w:val="0"/>
                      <w:marRight w:val="0"/>
                      <w:marTop w:val="0"/>
                      <w:marBottom w:val="0"/>
                      <w:divBdr>
                        <w:top w:val="none" w:sz="0" w:space="0" w:color="auto"/>
                        <w:left w:val="none" w:sz="0" w:space="0" w:color="auto"/>
                        <w:bottom w:val="none" w:sz="0" w:space="0" w:color="auto"/>
                        <w:right w:val="none" w:sz="0" w:space="0" w:color="auto"/>
                      </w:divBdr>
                      <w:divsChild>
                        <w:div w:id="1674071014">
                          <w:marLeft w:val="0"/>
                          <w:marRight w:val="0"/>
                          <w:marTop w:val="0"/>
                          <w:marBottom w:val="0"/>
                          <w:divBdr>
                            <w:top w:val="none" w:sz="0" w:space="0" w:color="auto"/>
                            <w:left w:val="none" w:sz="0" w:space="0" w:color="auto"/>
                            <w:bottom w:val="none" w:sz="0" w:space="0" w:color="auto"/>
                            <w:right w:val="none" w:sz="0" w:space="0" w:color="auto"/>
                          </w:divBdr>
                          <w:divsChild>
                            <w:div w:id="615798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1927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get-started/nano-in-semi-annual-channel" TargetMode="External"/><Relationship Id="rId13" Type="http://schemas.openxmlformats.org/officeDocument/2006/relationships/hyperlink" Target="https://docs.docker.com/engine/userguide/eng-image/multistage-buil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virtualization/windowscontainers/manage-docker/manage-windows-dockerfile" TargetMode="External"/><Relationship Id="rId17" Type="http://schemas.openxmlformats.org/officeDocument/2006/relationships/hyperlink" Target="https://github.com/PowerShell/PowerShell/tree/master/docker/release" TargetMode="External"/><Relationship Id="rId2" Type="http://schemas.openxmlformats.org/officeDocument/2006/relationships/customXml" Target="../customXml/item2.xml"/><Relationship Id="rId16" Type="http://schemas.openxmlformats.org/officeDocument/2006/relationships/hyperlink" Target="https://docs.docker.com/engine/userguide/eng-image/multistage-bu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cial.msdn.microsoft.com/Forums/en-US/home?forum=windowscontainers" TargetMode="External"/><Relationship Id="rId5" Type="http://schemas.openxmlformats.org/officeDocument/2006/relationships/styles" Target="styles.xml"/><Relationship Id="rId15" Type="http://schemas.openxmlformats.org/officeDocument/2006/relationships/hyperlink" Target="https://github.com/dotnet/dotnet-docker-nightly/tree/master/2.0"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github.com/dotnet/dotnet-docker-nigh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D720B74DB13F40BC6592D7F961ECBB" ma:contentTypeVersion="6" ma:contentTypeDescription="Create a new document." ma:contentTypeScope="" ma:versionID="288ba68688302d3737b6a82316a0453f">
  <xsd:schema xmlns:xsd="http://www.w3.org/2001/XMLSchema" xmlns:xs="http://www.w3.org/2001/XMLSchema" xmlns:p="http://schemas.microsoft.com/office/2006/metadata/properties" xmlns:ns2="f65ad093-6484-49fc-aacf-eb993562a03c" xmlns:ns3="0c6de3e0-3667-4c71-aafd-19c9472dd430" xmlns:ns4="560500f3-6299-46de-b7dc-6cf27b987c70" targetNamespace="http://schemas.microsoft.com/office/2006/metadata/properties" ma:root="true" ma:fieldsID="6fe153b3dca6beb3d84f4e8af0033bcd" ns2:_="" ns3:_="" ns4:_="">
    <xsd:import namespace="f65ad093-6484-49fc-aacf-eb993562a03c"/>
    <xsd:import namespace="0c6de3e0-3667-4c71-aafd-19c9472dd430"/>
    <xsd:import namespace="560500f3-6299-46de-b7dc-6cf27b987c70"/>
    <xsd:element name="properties">
      <xsd:complexType>
        <xsd:sequence>
          <xsd:element name="documentManagement">
            <xsd:complexType>
              <xsd:all>
                <xsd:element ref="ns2:SharedWithUsers" minOccurs="0"/>
                <xsd:element ref="ns2:SharedWithDetails" minOccurs="0"/>
                <xsd:element ref="ns3: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ad093-6484-49fc-aacf-eb993562a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c6de3e0-3667-4c71-aafd-19c9472dd430"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0500f3-6299-46de-b7dc-6cf27b987c7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14EFE-0951-46D4-B5C9-D9131A2CA59A}">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60500f3-6299-46de-b7dc-6cf27b987c70"/>
    <ds:schemaRef ds:uri="0c6de3e0-3667-4c71-aafd-19c9472dd430"/>
    <ds:schemaRef ds:uri="http://purl.org/dc/terms/"/>
    <ds:schemaRef ds:uri="f65ad093-6484-49fc-aacf-eb993562a03c"/>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14F2CDF-CD4F-4FA0-BB85-7B9CA1DC034B}">
  <ds:schemaRefs>
    <ds:schemaRef ds:uri="http://schemas.microsoft.com/sharepoint/v3/contenttype/forms"/>
  </ds:schemaRefs>
</ds:datastoreItem>
</file>

<file path=customXml/itemProps3.xml><?xml version="1.0" encoding="utf-8"?>
<ds:datastoreItem xmlns:ds="http://schemas.openxmlformats.org/officeDocument/2006/customXml" ds:itemID="{D3B7C188-2DAB-4126-A873-600C7F24C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ad093-6484-49fc-aacf-eb993562a03c"/>
    <ds:schemaRef ds:uri="0c6de3e0-3667-4c71-aafd-19c9472dd430"/>
    <ds:schemaRef ds:uri="560500f3-6299-46de-b7dc-6cf27b987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Xumin Sun</dc:creator>
  <cp:keywords/>
  <dc:description/>
  <cp:lastModifiedBy>Xumin Sun</cp:lastModifiedBy>
  <cp:revision>9</cp:revision>
  <dcterms:created xsi:type="dcterms:W3CDTF">2017-06-20T23:12:00Z</dcterms:created>
  <dcterms:modified xsi:type="dcterms:W3CDTF">2017-06-26T20:34:00Z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0x010100CBD720B74DB13F40BC6592D7F961ECBB</vt:lpwstr>
  </property>
</Properties>
</file>